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86" w:rsidRDefault="004431A7">
      <w:r>
        <w:rPr>
          <w:noProof/>
          <w:lang w:val="en-US" w:eastAsia="zh-CN"/>
        </w:rPr>
        <w:drawing>
          <wp:inline distT="0" distB="0" distL="0" distR="0">
            <wp:extent cx="3874008" cy="1203960"/>
            <wp:effectExtent l="19050" t="0" r="0" b="0"/>
            <wp:docPr id="1" name="Image 0" descr="polytech-li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tech-lill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008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FF" w:rsidRPr="009B27FF" w:rsidRDefault="009B27FF" w:rsidP="009B27FF">
      <w:pPr>
        <w:pStyle w:val="Textbody"/>
        <w:rPr>
          <w:rFonts w:ascii="arial, sans-serif" w:hAnsi="arial, sans-serif"/>
          <w:i/>
          <w:color w:val="222222"/>
          <w:sz w:val="20"/>
          <w:szCs w:val="20"/>
        </w:rPr>
      </w:pPr>
      <w:r w:rsidRPr="009B27FF">
        <w:rPr>
          <w:rFonts w:ascii="arial, sans-serif" w:hAnsi="arial, sans-serif"/>
          <w:i/>
          <w:color w:val="222222"/>
          <w:sz w:val="20"/>
          <w:szCs w:val="20"/>
        </w:rPr>
        <w:t>Avenue Paul Langevin</w:t>
      </w:r>
    </w:p>
    <w:p w:rsidR="004431A7" w:rsidRPr="009B27FF" w:rsidRDefault="009B27FF" w:rsidP="009B27FF">
      <w:pPr>
        <w:rPr>
          <w:i/>
        </w:rPr>
      </w:pPr>
      <w:r w:rsidRPr="009B27FF">
        <w:rPr>
          <w:rFonts w:ascii="arial, sans-serif" w:hAnsi="arial, sans-serif"/>
          <w:i/>
          <w:color w:val="222222"/>
          <w:sz w:val="20"/>
          <w:szCs w:val="20"/>
        </w:rPr>
        <w:t>59655 Villeneuve d’Ascq cedex</w:t>
      </w:r>
    </w:p>
    <w:p w:rsidR="004431A7" w:rsidRDefault="004431A7"/>
    <w:p w:rsidR="00D87BE4" w:rsidRDefault="00D87BE4"/>
    <w:p w:rsidR="00D87BE4" w:rsidRDefault="00D87BE4"/>
    <w:p w:rsidR="007C437C" w:rsidRDefault="007C437C"/>
    <w:p w:rsidR="007C437C" w:rsidRDefault="007C437C"/>
    <w:p w:rsidR="004431A7" w:rsidRDefault="004431A7"/>
    <w:p w:rsidR="004431A7" w:rsidRDefault="00C167F0" w:rsidP="00D87BE4">
      <w:pPr>
        <w:pStyle w:val="a5"/>
      </w:pPr>
      <w:r>
        <w:t>PROJET DE PPO</w:t>
      </w:r>
    </w:p>
    <w:p w:rsidR="00C167F0" w:rsidRDefault="00C167F0" w:rsidP="00C167F0">
      <w:pPr>
        <w:pStyle w:val="a5"/>
      </w:pPr>
      <w:r>
        <w:t>AGENDAS DE TACHES</w:t>
      </w:r>
    </w:p>
    <w:p w:rsidR="00C167F0" w:rsidRDefault="00C167F0"/>
    <w:p w:rsidR="00C167F0" w:rsidRDefault="00C167F0"/>
    <w:p w:rsidR="00253263" w:rsidRDefault="00253263"/>
    <w:p w:rsidR="007C437C" w:rsidRDefault="007C437C"/>
    <w:p w:rsidR="007C437C" w:rsidRDefault="007C437C"/>
    <w:p w:rsidR="007C437C" w:rsidRDefault="007C437C"/>
    <w:p w:rsidR="00C167F0" w:rsidRDefault="00C167F0" w:rsidP="00C167F0">
      <w:pPr>
        <w:pStyle w:val="a4"/>
        <w:spacing w:after="0"/>
        <w:rPr>
          <w:b/>
          <w:bCs/>
          <w:i/>
          <w:iCs/>
          <w:sz w:val="27"/>
          <w:szCs w:val="27"/>
        </w:rPr>
      </w:pPr>
      <w:r w:rsidRPr="00097F8D">
        <w:rPr>
          <w:bCs/>
          <w:i/>
          <w:iCs/>
          <w:sz w:val="27"/>
          <w:szCs w:val="27"/>
        </w:rPr>
        <w:t>Projet réalisé par:</w:t>
      </w:r>
      <w:r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  <w:t xml:space="preserve">       </w:t>
      </w:r>
      <w:r w:rsidR="008242D4">
        <w:rPr>
          <w:b/>
          <w:bCs/>
          <w:sz w:val="27"/>
          <w:szCs w:val="27"/>
        </w:rPr>
        <w:tab/>
      </w:r>
      <w:r w:rsidRPr="00097F8D">
        <w:rPr>
          <w:bCs/>
          <w:i/>
          <w:iCs/>
          <w:sz w:val="27"/>
          <w:szCs w:val="27"/>
        </w:rPr>
        <w:t>Tuteur:</w:t>
      </w:r>
      <w:r w:rsidR="00097F8D">
        <w:rPr>
          <w:b/>
          <w:bCs/>
          <w:i/>
          <w:iCs/>
          <w:sz w:val="27"/>
          <w:szCs w:val="27"/>
        </w:rPr>
        <w:t xml:space="preserve"> </w:t>
      </w:r>
    </w:p>
    <w:p w:rsidR="00097F8D" w:rsidRDefault="00097F8D" w:rsidP="00C167F0">
      <w:pPr>
        <w:pStyle w:val="a4"/>
        <w:spacing w:after="0"/>
      </w:pPr>
    </w:p>
    <w:p w:rsidR="00C167F0" w:rsidRPr="00C167F0" w:rsidRDefault="00C167F0" w:rsidP="00253263">
      <w:pPr>
        <w:pStyle w:val="a6"/>
      </w:pPr>
      <w:r w:rsidRPr="00C167F0">
        <w:t xml:space="preserve">Yizhou LIN </w:t>
      </w:r>
      <w:r w:rsidRPr="00C167F0">
        <w:tab/>
      </w:r>
      <w:r w:rsidRPr="00C167F0">
        <w:tab/>
      </w:r>
      <w:r w:rsidRPr="00C167F0">
        <w:tab/>
      </w:r>
      <w:r w:rsidRPr="00C167F0">
        <w:tab/>
      </w:r>
      <w:r w:rsidRPr="00C167F0">
        <w:tab/>
      </w:r>
      <w:r w:rsidRPr="00C167F0">
        <w:tab/>
      </w:r>
      <w:r w:rsidRPr="00C167F0">
        <w:tab/>
        <w:t>Walter</w:t>
      </w:r>
      <w:r>
        <w:t xml:space="preserve"> </w:t>
      </w:r>
      <w:r w:rsidRPr="00C167F0">
        <w:rPr>
          <w:sz w:val="32"/>
          <w:szCs w:val="32"/>
        </w:rPr>
        <w:t>RUDAMETKIN</w:t>
      </w:r>
    </w:p>
    <w:p w:rsidR="00C167F0" w:rsidRDefault="00C167F0" w:rsidP="00253263">
      <w:pPr>
        <w:pStyle w:val="a6"/>
      </w:pPr>
      <w:r>
        <w:t>Aimée UMUHOZA</w:t>
      </w:r>
    </w:p>
    <w:p w:rsidR="007C437C" w:rsidRDefault="007C437C"/>
    <w:p w:rsidR="009972B0" w:rsidRDefault="00253263">
      <w:pPr>
        <w:rPr>
          <w:rFonts w:asciiTheme="majorHAnsi" w:hAnsiTheme="majorHAnsi"/>
        </w:rPr>
      </w:pPr>
      <w:r w:rsidRPr="00D87BE4">
        <w:rPr>
          <w:rFonts w:asciiTheme="majorHAnsi" w:hAnsiTheme="majorHAnsi"/>
        </w:rPr>
        <w:t>Département Génie inf</w:t>
      </w:r>
      <w:r w:rsidR="00D87BE4">
        <w:rPr>
          <w:rFonts w:asciiTheme="majorHAnsi" w:hAnsiTheme="majorHAnsi"/>
        </w:rPr>
        <w:t>ormatique et statistique</w:t>
      </w:r>
      <w:r w:rsidR="00D37081">
        <w:rPr>
          <w:rFonts w:asciiTheme="majorHAnsi" w:hAnsiTheme="majorHAnsi"/>
        </w:rPr>
        <w:t xml:space="preserve">  4A</w:t>
      </w:r>
      <w:r w:rsidR="008242D4">
        <w:rPr>
          <w:rFonts w:asciiTheme="majorHAnsi" w:hAnsiTheme="majorHAnsi"/>
        </w:rPr>
        <w:tab/>
        <w:t xml:space="preserve">                 </w:t>
      </w:r>
      <w:r w:rsidR="00D87BE4">
        <w:rPr>
          <w:rFonts w:asciiTheme="majorHAnsi" w:hAnsiTheme="majorHAnsi"/>
        </w:rPr>
        <w:t xml:space="preserve"> </w:t>
      </w:r>
      <w:r w:rsidRPr="00D87BE4">
        <w:rPr>
          <w:rFonts w:asciiTheme="majorHAnsi" w:hAnsiTheme="majorHAnsi"/>
        </w:rPr>
        <w:t>Année : 2015-2016</w:t>
      </w:r>
    </w:p>
    <w:p w:rsidR="004431A7" w:rsidRDefault="009972B0" w:rsidP="008C2E61">
      <w:pPr>
        <w:pStyle w:val="a5"/>
      </w:pPr>
      <w:r>
        <w:br w:type="page"/>
      </w:r>
      <w:r w:rsidR="008C2E61">
        <w:lastRenderedPageBreak/>
        <w:t xml:space="preserve">   Sommaire</w:t>
      </w:r>
    </w:p>
    <w:p w:rsidR="007B78B0" w:rsidRPr="007B78B0" w:rsidRDefault="007B78B0" w:rsidP="007B78B0">
      <w:pPr>
        <w:rPr>
          <w:sz w:val="24"/>
          <w:szCs w:val="24"/>
        </w:rPr>
      </w:pPr>
    </w:p>
    <w:p w:rsidR="007B78B0" w:rsidRPr="007B78B0" w:rsidRDefault="007B78B0" w:rsidP="007B78B0">
      <w:pPr>
        <w:rPr>
          <w:sz w:val="24"/>
          <w:szCs w:val="24"/>
        </w:rPr>
      </w:pPr>
      <w:r w:rsidRPr="007B78B0">
        <w:rPr>
          <w:sz w:val="24"/>
          <w:szCs w:val="24"/>
        </w:rPr>
        <w:t>INTRODUCTION</w:t>
      </w:r>
    </w:p>
    <w:p w:rsidR="007B78B0" w:rsidRDefault="007B78B0" w:rsidP="007B78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Schéma UML</w:t>
      </w:r>
    </w:p>
    <w:p w:rsidR="004417B3" w:rsidRDefault="00A655EE" w:rsidP="007B78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Analyse et </w:t>
      </w:r>
      <w:r w:rsidR="004417B3">
        <w:rPr>
          <w:sz w:val="24"/>
          <w:szCs w:val="24"/>
        </w:rPr>
        <w:t>Conception</w:t>
      </w:r>
    </w:p>
    <w:p w:rsidR="00603B31" w:rsidRDefault="00603B31" w:rsidP="007B78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Méthodes essentielles</w:t>
      </w:r>
    </w:p>
    <w:p w:rsidR="004D6BED" w:rsidRDefault="004D6BED" w:rsidP="004D6BED">
      <w:pPr>
        <w:pStyle w:val="a7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Traitement d’une demande</w:t>
      </w:r>
    </w:p>
    <w:p w:rsidR="004D6BED" w:rsidRDefault="004D6BED" w:rsidP="004D6BED">
      <w:pPr>
        <w:pStyle w:val="a7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Annulation d’une demande</w:t>
      </w:r>
    </w:p>
    <w:p w:rsidR="00603B31" w:rsidRDefault="00603B31" w:rsidP="00603B31">
      <w:pPr>
        <w:pStyle w:val="a7"/>
        <w:ind w:left="765"/>
        <w:rPr>
          <w:sz w:val="24"/>
          <w:szCs w:val="24"/>
        </w:rPr>
      </w:pPr>
    </w:p>
    <w:p w:rsidR="007B78B0" w:rsidRPr="00A655EE" w:rsidRDefault="007B78B0" w:rsidP="00A655EE">
      <w:pPr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655EE" w:rsidRPr="00A655EE" w:rsidRDefault="00A655EE" w:rsidP="007F401D">
      <w:pPr>
        <w:pStyle w:val="a5"/>
        <w:jc w:val="both"/>
      </w:pPr>
      <w:r w:rsidRPr="00A655EE">
        <w:t xml:space="preserve">Introduction </w:t>
      </w:r>
    </w:p>
    <w:p w:rsidR="00560301" w:rsidRPr="007F401D" w:rsidRDefault="00EE462E" w:rsidP="007F401D">
      <w:pPr>
        <w:pStyle w:val="a4"/>
        <w:spacing w:after="0"/>
        <w:ind w:left="360"/>
        <w:jc w:val="both"/>
        <w:rPr>
          <w:rFonts w:asciiTheme="minorHAnsi" w:hAnsiTheme="minorHAnsi"/>
        </w:rPr>
      </w:pPr>
      <w:r w:rsidRPr="007F401D">
        <w:rPr>
          <w:rFonts w:asciiTheme="minorHAnsi" w:hAnsiTheme="minorHAnsi"/>
        </w:rPr>
        <w:t>Au cours de ce projet, nous travaillons à la conception de logiciels d’agendas destinés à des services devant répondre à des demandes de travaux. L'objectif de ce projet est de mettre en place un logiciel  résolvant les problèmes de gestion d'agendas de tâches. Pour résoudre ce projet</w:t>
      </w:r>
      <w:r w:rsidR="00671652" w:rsidRPr="007F401D">
        <w:rPr>
          <w:rFonts w:asciiTheme="minorHAnsi" w:hAnsiTheme="minorHAnsi"/>
        </w:rPr>
        <w:t>, nous avons</w:t>
      </w:r>
      <w:r w:rsidR="00560301" w:rsidRPr="007F401D">
        <w:rPr>
          <w:rFonts w:asciiTheme="minorHAnsi" w:hAnsiTheme="minorHAnsi"/>
        </w:rPr>
        <w:t xml:space="preserve"> </w:t>
      </w:r>
      <w:r w:rsidR="00671652" w:rsidRPr="007F401D">
        <w:rPr>
          <w:rFonts w:asciiTheme="minorHAnsi" w:hAnsiTheme="minorHAnsi"/>
        </w:rPr>
        <w:t>conçu une bibliothèque de clas</w:t>
      </w:r>
      <w:r w:rsidR="00503500" w:rsidRPr="007F401D">
        <w:rPr>
          <w:rFonts w:asciiTheme="minorHAnsi" w:hAnsiTheme="minorHAnsi"/>
        </w:rPr>
        <w:t>ses générale ainsi que ses différentes applications</w:t>
      </w:r>
      <w:r w:rsidR="00560301" w:rsidRPr="007F401D">
        <w:rPr>
          <w:rFonts w:asciiTheme="minorHAnsi" w:hAnsiTheme="minorHAnsi"/>
        </w:rPr>
        <w:t xml:space="preserve"> dans un schéma UML. Dans ce rapport nous allons donc décrire les principales fonctionnalités de nos méthodes utilisées par rapport au classées concernées.</w:t>
      </w:r>
    </w:p>
    <w:p w:rsidR="00EE462E" w:rsidRDefault="00560301" w:rsidP="007F401D">
      <w:pPr>
        <w:pStyle w:val="a4"/>
        <w:spacing w:after="0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655EE" w:rsidRDefault="00A655EE" w:rsidP="007F401D">
      <w:pPr>
        <w:jc w:val="both"/>
        <w:rPr>
          <w:sz w:val="24"/>
          <w:szCs w:val="24"/>
        </w:rPr>
      </w:pPr>
    </w:p>
    <w:p w:rsidR="004074D9" w:rsidRDefault="004074D9" w:rsidP="007F401D">
      <w:pPr>
        <w:jc w:val="both"/>
      </w:pPr>
    </w:p>
    <w:p w:rsidR="004074D9" w:rsidRDefault="004074D9" w:rsidP="007F401D">
      <w:pPr>
        <w:jc w:val="both"/>
      </w:pPr>
      <w:r>
        <w:br w:type="page"/>
      </w:r>
    </w:p>
    <w:p w:rsidR="00A655EE" w:rsidRDefault="004074D9" w:rsidP="007F401D">
      <w:pPr>
        <w:pStyle w:val="a5"/>
        <w:numPr>
          <w:ilvl w:val="0"/>
          <w:numId w:val="4"/>
        </w:numPr>
        <w:jc w:val="both"/>
      </w:pPr>
      <w:r w:rsidRPr="00FB770B">
        <w:t>Schéma de conception UML</w:t>
      </w:r>
    </w:p>
    <w:p w:rsidR="007F401D" w:rsidRDefault="007F401D" w:rsidP="007F401D">
      <w:pPr>
        <w:jc w:val="both"/>
      </w:pPr>
    </w:p>
    <w:p w:rsidR="007F401D" w:rsidRDefault="007F401D" w:rsidP="007F401D">
      <w:pPr>
        <w:jc w:val="both"/>
      </w:pPr>
    </w:p>
    <w:p w:rsidR="007F401D" w:rsidRDefault="007F401D" w:rsidP="007F401D">
      <w:pPr>
        <w:jc w:val="both"/>
      </w:pPr>
    </w:p>
    <w:p w:rsidR="007F401D" w:rsidRPr="007F401D" w:rsidRDefault="007F401D" w:rsidP="007F401D">
      <w:pPr>
        <w:jc w:val="both"/>
      </w:pPr>
    </w:p>
    <w:p w:rsidR="00FB770B" w:rsidRDefault="00FB770B" w:rsidP="007F401D">
      <w:pPr>
        <w:pStyle w:val="a5"/>
        <w:numPr>
          <w:ilvl w:val="0"/>
          <w:numId w:val="4"/>
        </w:numPr>
        <w:jc w:val="both"/>
      </w:pPr>
      <w:r>
        <w:br w:type="page"/>
        <w:t xml:space="preserve">Analyse et conception </w:t>
      </w:r>
    </w:p>
    <w:p w:rsidR="00BB07BC" w:rsidRPr="007F401D" w:rsidRDefault="00BB07BC" w:rsidP="007F401D">
      <w:pPr>
        <w:pStyle w:val="a7"/>
        <w:numPr>
          <w:ilvl w:val="0"/>
          <w:numId w:val="7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 Section 1.1</w:t>
      </w:r>
    </w:p>
    <w:p w:rsidR="00615918" w:rsidRPr="007F401D" w:rsidRDefault="00BD7E81" w:rsidP="007F401D">
      <w:p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Dans cette partie</w:t>
      </w:r>
      <w:r w:rsidR="00615918" w:rsidRPr="007F401D">
        <w:rPr>
          <w:sz w:val="24"/>
          <w:szCs w:val="24"/>
        </w:rPr>
        <w:t xml:space="preserve">, il nous a été </w:t>
      </w:r>
      <w:r w:rsidRPr="007F401D">
        <w:rPr>
          <w:sz w:val="24"/>
          <w:szCs w:val="24"/>
        </w:rPr>
        <w:t>demandé de répartir des tâches aux employés suivant leur disponibilité</w:t>
      </w:r>
      <w:r w:rsidR="00250323" w:rsidRPr="007F401D">
        <w:rPr>
          <w:sz w:val="24"/>
          <w:szCs w:val="24"/>
        </w:rPr>
        <w:t xml:space="preserve"> sachant qu’une tâche doit être </w:t>
      </w:r>
      <w:r w:rsidR="007A0FBA" w:rsidRPr="007F401D">
        <w:rPr>
          <w:sz w:val="24"/>
          <w:szCs w:val="24"/>
        </w:rPr>
        <w:t xml:space="preserve">traitée </w:t>
      </w:r>
      <w:r w:rsidR="00250323" w:rsidRPr="007F401D">
        <w:rPr>
          <w:sz w:val="24"/>
          <w:szCs w:val="24"/>
        </w:rPr>
        <w:t>pendant n créneaux consécutif</w:t>
      </w:r>
      <w:r w:rsidRPr="007F401D">
        <w:rPr>
          <w:sz w:val="24"/>
          <w:szCs w:val="24"/>
        </w:rPr>
        <w:t>.</w:t>
      </w:r>
    </w:p>
    <w:p w:rsidR="00BB07BC" w:rsidRPr="007F401D" w:rsidRDefault="00BD7E81" w:rsidP="007F401D">
      <w:p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Nous av</w:t>
      </w:r>
      <w:r w:rsidR="003C04BF" w:rsidRPr="007F401D">
        <w:rPr>
          <w:sz w:val="24"/>
          <w:szCs w:val="24"/>
        </w:rPr>
        <w:t>ons donc choisi de créer cinq</w:t>
      </w:r>
      <w:r w:rsidRPr="007F401D">
        <w:rPr>
          <w:sz w:val="24"/>
          <w:szCs w:val="24"/>
        </w:rPr>
        <w:t xml:space="preserve"> classes</w:t>
      </w:r>
      <w:r w:rsidR="00250323" w:rsidRPr="007F401D">
        <w:rPr>
          <w:sz w:val="24"/>
          <w:szCs w:val="24"/>
        </w:rPr>
        <w:t xml:space="preserve"> « Serv</w:t>
      </w:r>
      <w:r w:rsidR="003C04BF" w:rsidRPr="007F401D">
        <w:rPr>
          <w:sz w:val="24"/>
          <w:szCs w:val="24"/>
        </w:rPr>
        <w:t>ice », « Tache », « Employé »,</w:t>
      </w:r>
      <w:r w:rsidR="00250323" w:rsidRPr="007F401D">
        <w:rPr>
          <w:sz w:val="24"/>
          <w:szCs w:val="24"/>
        </w:rPr>
        <w:t xml:space="preserve"> « emploiTemps » </w:t>
      </w:r>
      <w:r w:rsidRPr="007F401D">
        <w:rPr>
          <w:sz w:val="24"/>
          <w:szCs w:val="24"/>
        </w:rPr>
        <w:t xml:space="preserve"> </w:t>
      </w:r>
      <w:r w:rsidR="003C04BF" w:rsidRPr="007F401D">
        <w:rPr>
          <w:sz w:val="24"/>
          <w:szCs w:val="24"/>
        </w:rPr>
        <w:t>et « Ress</w:t>
      </w:r>
      <w:r w:rsidR="00BB07BC" w:rsidRPr="007F401D">
        <w:rPr>
          <w:sz w:val="24"/>
          <w:szCs w:val="24"/>
        </w:rPr>
        <w:t>o</w:t>
      </w:r>
      <w:r w:rsidR="003C04BF" w:rsidRPr="007F401D">
        <w:rPr>
          <w:sz w:val="24"/>
          <w:szCs w:val="24"/>
        </w:rPr>
        <w:t xml:space="preserve">urces » </w:t>
      </w:r>
      <w:r w:rsidRPr="007F401D">
        <w:rPr>
          <w:sz w:val="24"/>
          <w:szCs w:val="24"/>
        </w:rPr>
        <w:t>dans une bibliothèque</w:t>
      </w:r>
      <w:r w:rsidR="00250323" w:rsidRPr="007F401D">
        <w:rPr>
          <w:sz w:val="24"/>
          <w:szCs w:val="24"/>
        </w:rPr>
        <w:t xml:space="preserve"> nommé </w:t>
      </w:r>
      <w:r w:rsidRPr="007F401D">
        <w:rPr>
          <w:sz w:val="24"/>
          <w:szCs w:val="24"/>
        </w:rPr>
        <w:t xml:space="preserve"> bibAgenda.</w:t>
      </w:r>
    </w:p>
    <w:p w:rsidR="007A0FBA" w:rsidRDefault="007A0FBA" w:rsidP="007F401D">
      <w:pPr>
        <w:jc w:val="both"/>
      </w:pPr>
    </w:p>
    <w:p w:rsidR="007A0FBA" w:rsidRPr="001029C8" w:rsidRDefault="007A0FBA" w:rsidP="007F401D">
      <w:pPr>
        <w:pStyle w:val="a7"/>
        <w:numPr>
          <w:ilvl w:val="0"/>
          <w:numId w:val="8"/>
        </w:numPr>
        <w:jc w:val="both"/>
        <w:rPr>
          <w:rFonts w:asciiTheme="majorHAnsi" w:hAnsiTheme="majorHAnsi"/>
          <w:b/>
          <w:color w:val="4F81BD" w:themeColor="accent1"/>
          <w:sz w:val="32"/>
          <w:szCs w:val="32"/>
          <w:u w:val="single"/>
        </w:rPr>
      </w:pPr>
      <w:r w:rsidRPr="001029C8">
        <w:rPr>
          <w:rFonts w:asciiTheme="majorHAnsi" w:hAnsiTheme="majorHAnsi"/>
          <w:b/>
          <w:color w:val="4F81BD" w:themeColor="accent1"/>
          <w:sz w:val="32"/>
          <w:szCs w:val="32"/>
          <w:u w:val="single"/>
        </w:rPr>
        <w:t xml:space="preserve">Classe </w:t>
      </w:r>
      <w:r w:rsidRPr="001029C8">
        <w:rPr>
          <w:rFonts w:asciiTheme="majorHAnsi" w:hAnsiTheme="majorHAnsi"/>
          <w:b/>
          <w:color w:val="4F81BD" w:themeColor="accent1"/>
          <w:sz w:val="28"/>
          <w:szCs w:val="28"/>
          <w:u w:val="single"/>
        </w:rPr>
        <w:t>Service</w:t>
      </w:r>
    </w:p>
    <w:p w:rsidR="00BB07BC" w:rsidRDefault="007A0FBA" w:rsidP="007F401D">
      <w:pPr>
        <w:pStyle w:val="a7"/>
        <w:ind w:left="1080"/>
        <w:jc w:val="both"/>
      </w:pPr>
      <w:r>
        <w:t xml:space="preserve"> </w:t>
      </w:r>
    </w:p>
    <w:p w:rsidR="007A0FBA" w:rsidRPr="007F401D" w:rsidRDefault="007A0FBA" w:rsidP="007F401D">
      <w:p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Dans cette classe, nous avons huit méthodes</w:t>
      </w:r>
      <w:r w:rsidR="00184224" w:rsidRPr="007F401D">
        <w:rPr>
          <w:sz w:val="24"/>
          <w:szCs w:val="24"/>
        </w:rPr>
        <w:t> :</w:t>
      </w:r>
    </w:p>
    <w:p w:rsidR="007A0FBA" w:rsidRPr="007F401D" w:rsidRDefault="007A0FBA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</w:t>
      </w:r>
      <w:r w:rsidRPr="007F401D">
        <w:rPr>
          <w:i/>
          <w:sz w:val="24"/>
          <w:szCs w:val="24"/>
        </w:rPr>
        <w:t> </w:t>
      </w:r>
      <w:r w:rsidRPr="007F401D">
        <w:rPr>
          <w:b/>
          <w:i/>
          <w:sz w:val="24"/>
          <w:szCs w:val="24"/>
        </w:rPr>
        <w:t>ajouterEmploye</w:t>
      </w:r>
      <w:r w:rsidRPr="007F401D">
        <w:rPr>
          <w:b/>
          <w:sz w:val="24"/>
          <w:szCs w:val="24"/>
        </w:rPr>
        <w:t> »</w:t>
      </w:r>
      <w:r w:rsidRPr="007F401D">
        <w:rPr>
          <w:sz w:val="24"/>
          <w:szCs w:val="24"/>
        </w:rPr>
        <w:t xml:space="preserve"> </w:t>
      </w:r>
      <w:r w:rsidR="00C71B29" w:rsidRPr="007F401D">
        <w:rPr>
          <w:sz w:val="24"/>
          <w:szCs w:val="24"/>
        </w:rPr>
        <w:t xml:space="preserve">prend en entrée </w:t>
      </w:r>
      <w:r w:rsidRPr="007F401D">
        <w:rPr>
          <w:sz w:val="24"/>
          <w:szCs w:val="24"/>
        </w:rPr>
        <w:t xml:space="preserve"> le nom et le numéro de l’employé. Cette méthode  nous permet d’ajouter les employés  au service ensuite elle retourne “vrai“ si l’employé a été ajouté.</w:t>
      </w:r>
    </w:p>
    <w:p w:rsidR="00AB7C3F" w:rsidRPr="007F401D" w:rsidRDefault="00AB7C3F" w:rsidP="007F401D">
      <w:pPr>
        <w:pStyle w:val="a7"/>
        <w:ind w:left="810"/>
        <w:jc w:val="both"/>
        <w:rPr>
          <w:sz w:val="24"/>
          <w:szCs w:val="24"/>
        </w:rPr>
      </w:pPr>
    </w:p>
    <w:p w:rsidR="00AB7C3F" w:rsidRPr="007F401D" w:rsidRDefault="00AB7C3F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</w:t>
      </w:r>
      <w:r w:rsidRPr="007F401D">
        <w:rPr>
          <w:b/>
          <w:sz w:val="24"/>
          <w:szCs w:val="24"/>
        </w:rPr>
        <w:t> </w:t>
      </w:r>
      <w:r w:rsidRPr="007F401D">
        <w:rPr>
          <w:b/>
          <w:i/>
          <w:sz w:val="24"/>
          <w:szCs w:val="24"/>
        </w:rPr>
        <w:t>listeEmploye</w:t>
      </w:r>
      <w:r w:rsidRPr="007F401D">
        <w:rPr>
          <w:sz w:val="24"/>
          <w:szCs w:val="24"/>
        </w:rPr>
        <w:t> » ne prend rien en paramètre et nous permet d’afficher tous les employés</w:t>
      </w:r>
    </w:p>
    <w:p w:rsidR="00AB7C3F" w:rsidRPr="007F401D" w:rsidRDefault="00AB7C3F" w:rsidP="007F401D">
      <w:pPr>
        <w:pStyle w:val="a7"/>
        <w:jc w:val="both"/>
        <w:rPr>
          <w:sz w:val="24"/>
          <w:szCs w:val="24"/>
        </w:rPr>
      </w:pPr>
    </w:p>
    <w:p w:rsidR="00AB7C3F" w:rsidRPr="007F401D" w:rsidRDefault="00AB7C3F" w:rsidP="007F401D">
      <w:pPr>
        <w:pStyle w:val="a7"/>
        <w:ind w:left="810"/>
        <w:jc w:val="both"/>
        <w:rPr>
          <w:sz w:val="24"/>
          <w:szCs w:val="24"/>
        </w:rPr>
      </w:pPr>
    </w:p>
    <w:p w:rsidR="00AB7C3F" w:rsidRPr="007F401D" w:rsidRDefault="00AB7C3F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</w:t>
      </w:r>
      <w:r w:rsidRPr="007F401D">
        <w:rPr>
          <w:b/>
          <w:sz w:val="24"/>
          <w:szCs w:val="24"/>
        </w:rPr>
        <w:t> </w:t>
      </w:r>
      <w:r w:rsidRPr="007F401D">
        <w:rPr>
          <w:b/>
          <w:i/>
          <w:sz w:val="24"/>
          <w:szCs w:val="24"/>
        </w:rPr>
        <w:t>getStringEmployeTemps</w:t>
      </w:r>
      <w:r w:rsidRPr="007F401D">
        <w:rPr>
          <w:i/>
          <w:sz w:val="24"/>
          <w:szCs w:val="24"/>
        </w:rPr>
        <w:t> </w:t>
      </w:r>
      <w:r w:rsidRPr="007F401D">
        <w:rPr>
          <w:sz w:val="24"/>
          <w:szCs w:val="24"/>
        </w:rPr>
        <w:t xml:space="preserve">» prend en </w:t>
      </w:r>
      <w:r w:rsidR="00184224" w:rsidRPr="007F401D">
        <w:rPr>
          <w:sz w:val="24"/>
          <w:szCs w:val="24"/>
        </w:rPr>
        <w:t>entrée</w:t>
      </w:r>
      <w:r w:rsidRPr="007F401D">
        <w:rPr>
          <w:sz w:val="24"/>
          <w:szCs w:val="24"/>
        </w:rPr>
        <w:t xml:space="preserve"> le nom de l’employé, ensuite elle affiche l’employé du temps de cet employé.</w:t>
      </w:r>
      <w:r w:rsidR="00543B8E" w:rsidRPr="007F401D">
        <w:rPr>
          <w:sz w:val="24"/>
          <w:szCs w:val="24"/>
        </w:rPr>
        <w:t xml:space="preserve"> </w:t>
      </w:r>
    </w:p>
    <w:p w:rsidR="00AB7C3F" w:rsidRPr="007F401D" w:rsidRDefault="00AB7C3F" w:rsidP="007F401D">
      <w:pPr>
        <w:pStyle w:val="a7"/>
        <w:ind w:left="810"/>
        <w:jc w:val="both"/>
        <w:rPr>
          <w:sz w:val="24"/>
          <w:szCs w:val="24"/>
        </w:rPr>
      </w:pPr>
    </w:p>
    <w:p w:rsidR="00543B8E" w:rsidRPr="007F401D" w:rsidRDefault="00543B8E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 </w:t>
      </w:r>
      <w:r w:rsidRPr="007F401D">
        <w:rPr>
          <w:b/>
          <w:i/>
          <w:sz w:val="24"/>
          <w:szCs w:val="24"/>
        </w:rPr>
        <w:t>getStringEmployeTemps</w:t>
      </w:r>
      <w:r w:rsidRPr="007F401D">
        <w:rPr>
          <w:sz w:val="24"/>
          <w:szCs w:val="24"/>
        </w:rPr>
        <w:t>  »</w:t>
      </w:r>
      <w:r w:rsidR="00C71B29" w:rsidRPr="007F401D">
        <w:rPr>
          <w:sz w:val="24"/>
          <w:szCs w:val="24"/>
        </w:rPr>
        <w:t> :</w:t>
      </w:r>
      <w:r w:rsidRPr="007F401D">
        <w:rPr>
          <w:sz w:val="24"/>
          <w:szCs w:val="24"/>
        </w:rPr>
        <w:t xml:space="preserve"> ne prend rien en paramètre et nous permet d’afficher  l’emploi du temps de tous les employés.</w:t>
      </w:r>
    </w:p>
    <w:p w:rsidR="00184224" w:rsidRPr="007F401D" w:rsidRDefault="00184224" w:rsidP="007F401D">
      <w:pPr>
        <w:pStyle w:val="a7"/>
        <w:jc w:val="both"/>
        <w:rPr>
          <w:sz w:val="24"/>
          <w:szCs w:val="24"/>
        </w:rPr>
      </w:pPr>
    </w:p>
    <w:p w:rsidR="00184224" w:rsidRPr="007F401D" w:rsidRDefault="00184224" w:rsidP="007F401D">
      <w:pPr>
        <w:pStyle w:val="a7"/>
        <w:ind w:left="810"/>
        <w:jc w:val="both"/>
        <w:rPr>
          <w:sz w:val="24"/>
          <w:szCs w:val="24"/>
        </w:rPr>
      </w:pPr>
    </w:p>
    <w:p w:rsidR="00AB7C3F" w:rsidRPr="007F401D" w:rsidRDefault="00184224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</w:t>
      </w:r>
      <w:r w:rsidRPr="007F401D">
        <w:rPr>
          <w:b/>
          <w:i/>
          <w:sz w:val="24"/>
          <w:szCs w:val="24"/>
        </w:rPr>
        <w:t>traiterDemande</w:t>
      </w:r>
      <w:r w:rsidRPr="007F401D">
        <w:rPr>
          <w:sz w:val="24"/>
          <w:szCs w:val="24"/>
        </w:rPr>
        <w:t> »</w:t>
      </w:r>
      <w:r w:rsidR="00C71B29" w:rsidRPr="007F401D">
        <w:rPr>
          <w:sz w:val="24"/>
          <w:szCs w:val="24"/>
        </w:rPr>
        <w:t xml:space="preserve"> cette méthode nous permet de traiter une demande de tâche  </w:t>
      </w:r>
      <w:r w:rsidR="00384B72" w:rsidRPr="007F401D">
        <w:rPr>
          <w:sz w:val="24"/>
          <w:szCs w:val="24"/>
        </w:rPr>
        <w:t>quelconque car elle prend en entrée la nature de la tâche à traiter ainsi que le nombre d’heures néc</w:t>
      </w:r>
      <w:r w:rsidR="00B46656" w:rsidRPr="007F401D">
        <w:rPr>
          <w:sz w:val="24"/>
          <w:szCs w:val="24"/>
        </w:rPr>
        <w:t>essaire pour traiter cette demande</w:t>
      </w:r>
      <w:r w:rsidR="00D600F2" w:rsidRPr="007F401D">
        <w:rPr>
          <w:sz w:val="24"/>
          <w:szCs w:val="24"/>
        </w:rPr>
        <w:t xml:space="preserve"> et elle fait appel à la méthode ajouterTache, celle-ci permet de créer une tache ensuite l’ajouter dans un tableau de tâche</w:t>
      </w:r>
      <w:r w:rsidR="006A1736" w:rsidRPr="007F401D">
        <w:rPr>
          <w:sz w:val="24"/>
          <w:szCs w:val="24"/>
        </w:rPr>
        <w:t xml:space="preserve">. </w:t>
      </w:r>
      <w:r w:rsidR="00B46656" w:rsidRPr="007F401D">
        <w:rPr>
          <w:sz w:val="24"/>
          <w:szCs w:val="24"/>
        </w:rPr>
        <w:t>Elle retourne vrai si la demande a été traitée</w:t>
      </w:r>
      <w:r w:rsidR="001B3943" w:rsidRPr="007F401D">
        <w:rPr>
          <w:sz w:val="24"/>
          <w:szCs w:val="24"/>
        </w:rPr>
        <w:t xml:space="preserve"> c'est-à-dire la tâche a été créée</w:t>
      </w:r>
      <w:r w:rsidR="00B46656" w:rsidRPr="007F401D">
        <w:rPr>
          <w:sz w:val="24"/>
          <w:szCs w:val="24"/>
        </w:rPr>
        <w:t xml:space="preserve"> faux sinon.</w:t>
      </w:r>
    </w:p>
    <w:p w:rsidR="00B46656" w:rsidRPr="007F401D" w:rsidRDefault="00B46656" w:rsidP="007F401D">
      <w:pPr>
        <w:pStyle w:val="a7"/>
        <w:ind w:left="810"/>
        <w:jc w:val="both"/>
        <w:rPr>
          <w:sz w:val="24"/>
          <w:szCs w:val="24"/>
        </w:rPr>
      </w:pPr>
    </w:p>
    <w:p w:rsidR="00B46656" w:rsidRPr="007F401D" w:rsidRDefault="00B46656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</w:t>
      </w:r>
      <w:r w:rsidRPr="007F401D">
        <w:rPr>
          <w:b/>
          <w:i/>
          <w:sz w:val="24"/>
          <w:szCs w:val="24"/>
        </w:rPr>
        <w:t>ajouterTache</w:t>
      </w:r>
      <w:r w:rsidRPr="007F401D">
        <w:rPr>
          <w:sz w:val="24"/>
          <w:szCs w:val="24"/>
        </w:rPr>
        <w:t> »  prend en entrée la nature de la tâche à ajouter dans un tableau de tâches à traiter et le nombre de créneaux nécessaire pour cette tâche. Et retourne la tache ajoutée.</w:t>
      </w:r>
    </w:p>
    <w:p w:rsidR="00F0370A" w:rsidRPr="007F401D" w:rsidRDefault="00F0370A" w:rsidP="007F401D">
      <w:pPr>
        <w:pStyle w:val="a7"/>
        <w:jc w:val="both"/>
        <w:rPr>
          <w:sz w:val="24"/>
          <w:szCs w:val="24"/>
        </w:rPr>
      </w:pPr>
    </w:p>
    <w:p w:rsidR="00F0370A" w:rsidRPr="007F401D" w:rsidRDefault="00F0370A" w:rsidP="007F401D">
      <w:pPr>
        <w:pStyle w:val="a7"/>
        <w:ind w:left="810"/>
        <w:jc w:val="both"/>
        <w:rPr>
          <w:sz w:val="24"/>
          <w:szCs w:val="24"/>
        </w:rPr>
      </w:pPr>
    </w:p>
    <w:p w:rsidR="00B46656" w:rsidRPr="007F401D" w:rsidRDefault="00B46656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</w:t>
      </w:r>
      <w:r w:rsidRPr="007F401D">
        <w:rPr>
          <w:b/>
          <w:i/>
          <w:sz w:val="24"/>
          <w:szCs w:val="24"/>
        </w:rPr>
        <w:t>trai</w:t>
      </w:r>
      <w:r w:rsidR="00A20222" w:rsidRPr="007F401D">
        <w:rPr>
          <w:b/>
          <w:i/>
          <w:sz w:val="24"/>
          <w:szCs w:val="24"/>
        </w:rPr>
        <w:t>terDemande </w:t>
      </w:r>
      <w:r w:rsidR="00A20222" w:rsidRPr="007F401D">
        <w:rPr>
          <w:sz w:val="24"/>
          <w:szCs w:val="24"/>
        </w:rPr>
        <w:t>» cette méthode prend en entrée une tâche déjà créée et elle va chercher si on a un employé disponible pour faire cette tâche, si l’employé est trouvé on retourne vrai, sinon la tâche est annulée.</w:t>
      </w:r>
    </w:p>
    <w:p w:rsidR="004F2A4A" w:rsidRPr="007F401D" w:rsidRDefault="004F2A4A" w:rsidP="007F401D">
      <w:pPr>
        <w:pStyle w:val="a7"/>
        <w:ind w:left="810"/>
        <w:jc w:val="both"/>
        <w:rPr>
          <w:sz w:val="24"/>
          <w:szCs w:val="24"/>
        </w:rPr>
      </w:pPr>
    </w:p>
    <w:p w:rsidR="004F2A4A" w:rsidRPr="007F401D" w:rsidRDefault="004F2A4A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</w:t>
      </w:r>
      <w:r w:rsidRPr="007F401D">
        <w:rPr>
          <w:b/>
          <w:i/>
          <w:sz w:val="24"/>
          <w:szCs w:val="24"/>
        </w:rPr>
        <w:t>annulerDemande </w:t>
      </w:r>
      <w:r w:rsidRPr="007F401D">
        <w:rPr>
          <w:sz w:val="24"/>
          <w:szCs w:val="24"/>
        </w:rPr>
        <w:t xml:space="preserve">» nous permet d’annuler une demande donnée, elle prend en paramètre la tâche a annulé ensuite elle fait appel à la fonction </w:t>
      </w:r>
      <w:r w:rsidR="00726F0A" w:rsidRPr="007F401D">
        <w:rPr>
          <w:sz w:val="24"/>
          <w:szCs w:val="24"/>
        </w:rPr>
        <w:t>« </w:t>
      </w:r>
      <w:r w:rsidRPr="007F401D">
        <w:rPr>
          <w:sz w:val="24"/>
          <w:szCs w:val="24"/>
        </w:rPr>
        <w:t>annule</w:t>
      </w:r>
      <w:r w:rsidR="00726F0A" w:rsidRPr="007F401D">
        <w:rPr>
          <w:sz w:val="24"/>
          <w:szCs w:val="24"/>
        </w:rPr>
        <w:t xml:space="preserve">r » définie dans la classe tache. Cette </w:t>
      </w:r>
      <w:r w:rsidR="0027795A" w:rsidRPr="007F401D">
        <w:rPr>
          <w:sz w:val="24"/>
          <w:szCs w:val="24"/>
        </w:rPr>
        <w:t>fonction retourne</w:t>
      </w:r>
      <w:r w:rsidR="00726F0A">
        <w:t xml:space="preserve"> </w:t>
      </w:r>
      <w:r w:rsidR="00726F0A" w:rsidRPr="007F401D">
        <w:rPr>
          <w:sz w:val="24"/>
          <w:szCs w:val="24"/>
        </w:rPr>
        <w:t xml:space="preserve">vrai si la demande a été annulée faux sinon. </w:t>
      </w:r>
    </w:p>
    <w:p w:rsidR="00FF6D9B" w:rsidRDefault="00FF6D9B" w:rsidP="007F401D">
      <w:pPr>
        <w:pStyle w:val="a7"/>
        <w:jc w:val="both"/>
      </w:pPr>
    </w:p>
    <w:p w:rsidR="00FF6D9B" w:rsidRDefault="00FF6D9B" w:rsidP="007F401D">
      <w:pPr>
        <w:pStyle w:val="a7"/>
        <w:ind w:left="810"/>
        <w:jc w:val="both"/>
      </w:pPr>
    </w:p>
    <w:p w:rsidR="00FF6D9B" w:rsidRPr="001029C8" w:rsidRDefault="00175426" w:rsidP="007F401D">
      <w:pPr>
        <w:pStyle w:val="a7"/>
        <w:numPr>
          <w:ilvl w:val="0"/>
          <w:numId w:val="8"/>
        </w:numPr>
        <w:jc w:val="both"/>
        <w:rPr>
          <w:b/>
          <w:color w:val="4F81BD" w:themeColor="accent1"/>
          <w:sz w:val="28"/>
          <w:szCs w:val="28"/>
          <w:u w:val="single"/>
        </w:rPr>
      </w:pPr>
      <w:r w:rsidRPr="001029C8">
        <w:rPr>
          <w:b/>
          <w:color w:val="4F81BD" w:themeColor="accent1"/>
          <w:sz w:val="28"/>
          <w:szCs w:val="28"/>
          <w:u w:val="single"/>
        </w:rPr>
        <w:t xml:space="preserve">Classe </w:t>
      </w:r>
      <w:r w:rsidR="00AB637B" w:rsidRPr="001029C8">
        <w:rPr>
          <w:b/>
          <w:color w:val="4F81BD" w:themeColor="accent1"/>
          <w:sz w:val="28"/>
          <w:szCs w:val="28"/>
          <w:u w:val="single"/>
        </w:rPr>
        <w:t>Tache</w:t>
      </w:r>
    </w:p>
    <w:p w:rsidR="00D8667B" w:rsidRPr="007F401D" w:rsidRDefault="00D8667B" w:rsidP="007F401D">
      <w:pPr>
        <w:pStyle w:val="a7"/>
        <w:ind w:left="1080"/>
        <w:jc w:val="both"/>
        <w:rPr>
          <w:sz w:val="24"/>
          <w:szCs w:val="24"/>
        </w:rPr>
      </w:pPr>
    </w:p>
    <w:p w:rsidR="00B46656" w:rsidRPr="007F401D" w:rsidRDefault="000A1B9A" w:rsidP="007F401D">
      <w:pPr>
        <w:pStyle w:val="a7"/>
        <w:numPr>
          <w:ilvl w:val="0"/>
          <w:numId w:val="15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Pour qu’u</w:t>
      </w:r>
      <w:r w:rsidR="00AB637B" w:rsidRPr="007F401D">
        <w:rPr>
          <w:sz w:val="24"/>
          <w:szCs w:val="24"/>
        </w:rPr>
        <w:t xml:space="preserve">ne tâche soit traitée, il faut que tous les ressources dont elle a besoin soient disponible, pour </w:t>
      </w:r>
      <w:r w:rsidRPr="007F401D">
        <w:rPr>
          <w:sz w:val="24"/>
          <w:szCs w:val="24"/>
        </w:rPr>
        <w:t>cela nous avons défini une méthode nommé « </w:t>
      </w:r>
      <w:r w:rsidRPr="007F401D">
        <w:rPr>
          <w:b/>
          <w:i/>
          <w:sz w:val="24"/>
          <w:szCs w:val="24"/>
        </w:rPr>
        <w:t>verifier</w:t>
      </w:r>
      <w:r w:rsidRPr="007F401D">
        <w:rPr>
          <w:sz w:val="24"/>
          <w:szCs w:val="24"/>
        </w:rPr>
        <w:t xml:space="preserve"> », cette méthode vérifie si pour une journée et un créneau donnés tous les ressources dont la tâche </w:t>
      </w:r>
      <w:r w:rsidR="00D8667B" w:rsidRPr="007F401D">
        <w:rPr>
          <w:sz w:val="24"/>
          <w:szCs w:val="24"/>
        </w:rPr>
        <w:t xml:space="preserve">a besoin sont disponible, </w:t>
      </w:r>
      <w:r w:rsidRPr="007F401D">
        <w:rPr>
          <w:sz w:val="24"/>
          <w:szCs w:val="24"/>
        </w:rPr>
        <w:t xml:space="preserve"> elle retourne vrai sinon elle retourne faux.</w:t>
      </w:r>
    </w:p>
    <w:p w:rsidR="00485EF2" w:rsidRPr="007F401D" w:rsidRDefault="00485EF2" w:rsidP="007F401D">
      <w:pPr>
        <w:pStyle w:val="a7"/>
        <w:jc w:val="both"/>
        <w:rPr>
          <w:sz w:val="24"/>
          <w:szCs w:val="24"/>
        </w:rPr>
      </w:pPr>
    </w:p>
    <w:p w:rsidR="00886A6C" w:rsidRPr="007F401D" w:rsidRDefault="00886A6C" w:rsidP="007F401D">
      <w:pPr>
        <w:pStyle w:val="a7"/>
        <w:numPr>
          <w:ilvl w:val="0"/>
          <w:numId w:val="15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Pour chaque ressource, nous avons besoin de savoir celui-ci </w:t>
      </w:r>
      <w:r w:rsidR="00B82366">
        <w:rPr>
          <w:sz w:val="24"/>
          <w:szCs w:val="24"/>
        </w:rPr>
        <w:t xml:space="preserve">est </w:t>
      </w:r>
      <w:r w:rsidR="00E6131B" w:rsidRPr="007F401D">
        <w:rPr>
          <w:sz w:val="24"/>
          <w:szCs w:val="24"/>
        </w:rPr>
        <w:t>disponible</w:t>
      </w:r>
      <w:r w:rsidRPr="007F401D">
        <w:rPr>
          <w:sz w:val="24"/>
          <w:szCs w:val="24"/>
        </w:rPr>
        <w:t xml:space="preserve"> donc nous avons crée un emploi </w:t>
      </w:r>
      <w:r w:rsidR="00B82366">
        <w:rPr>
          <w:sz w:val="24"/>
          <w:szCs w:val="24"/>
        </w:rPr>
        <w:t>du temps</w:t>
      </w:r>
      <w:del w:id="0" w:author="ASUS" w:date="2015-12-02T14:33:00Z">
        <w:r w:rsidR="00B82366" w:rsidDel="00672566">
          <w:rPr>
            <w:sz w:val="24"/>
            <w:szCs w:val="24"/>
          </w:rPr>
          <w:delText xml:space="preserve"> pour  chaque ressource</w:delText>
        </w:r>
      </w:del>
      <w:r w:rsidRPr="007F401D">
        <w:rPr>
          <w:sz w:val="24"/>
          <w:szCs w:val="24"/>
        </w:rPr>
        <w:t>, par exemple si notre ressource est une salle nous avons un em</w:t>
      </w:r>
      <w:r w:rsidR="00E6131B" w:rsidRPr="007F401D">
        <w:rPr>
          <w:sz w:val="24"/>
          <w:szCs w:val="24"/>
        </w:rPr>
        <w:t xml:space="preserve">ploi du temps permettant de </w:t>
      </w:r>
      <w:r w:rsidR="00D91DA6" w:rsidRPr="007F401D">
        <w:rPr>
          <w:sz w:val="24"/>
          <w:szCs w:val="24"/>
        </w:rPr>
        <w:t>répertorier</w:t>
      </w:r>
      <w:r w:rsidR="00E6131B" w:rsidRPr="007F401D">
        <w:rPr>
          <w:sz w:val="24"/>
          <w:szCs w:val="24"/>
        </w:rPr>
        <w:t xml:space="preserve"> des</w:t>
      </w:r>
      <w:r w:rsidRPr="007F401D">
        <w:rPr>
          <w:sz w:val="24"/>
          <w:szCs w:val="24"/>
        </w:rPr>
        <w:t xml:space="preserve"> salle</w:t>
      </w:r>
      <w:r w:rsidR="00E6131B" w:rsidRPr="007F401D">
        <w:rPr>
          <w:sz w:val="24"/>
          <w:szCs w:val="24"/>
        </w:rPr>
        <w:t>s qui sont</w:t>
      </w:r>
      <w:r w:rsidRPr="007F401D">
        <w:rPr>
          <w:sz w:val="24"/>
          <w:szCs w:val="24"/>
        </w:rPr>
        <w:t xml:space="preserve"> déjà prise</w:t>
      </w:r>
      <w:r w:rsidR="00E6131B" w:rsidRPr="007F401D">
        <w:rPr>
          <w:sz w:val="24"/>
          <w:szCs w:val="24"/>
        </w:rPr>
        <w:t>s</w:t>
      </w:r>
      <w:r w:rsidRPr="007F401D">
        <w:rPr>
          <w:sz w:val="24"/>
          <w:szCs w:val="24"/>
        </w:rPr>
        <w:t xml:space="preserve"> pour tel date. Grâce à la méthode « </w:t>
      </w:r>
      <w:r w:rsidRPr="007F401D">
        <w:rPr>
          <w:b/>
          <w:i/>
          <w:sz w:val="24"/>
          <w:szCs w:val="24"/>
        </w:rPr>
        <w:t>addEmploiTempsRessource</w:t>
      </w:r>
      <w:r w:rsidRPr="007F401D">
        <w:rPr>
          <w:sz w:val="24"/>
          <w:szCs w:val="24"/>
        </w:rPr>
        <w:t xml:space="preserve"> »  </w:t>
      </w:r>
      <w:r w:rsidR="00D91DA6">
        <w:rPr>
          <w:sz w:val="24"/>
          <w:szCs w:val="24"/>
        </w:rPr>
        <w:t>qui prend en paramètre une</w:t>
      </w:r>
      <w:r w:rsidR="00485EF2" w:rsidRPr="007F401D">
        <w:rPr>
          <w:sz w:val="24"/>
          <w:szCs w:val="24"/>
        </w:rPr>
        <w:t xml:space="preserve"> </w:t>
      </w:r>
      <w:r w:rsidRPr="007F401D">
        <w:rPr>
          <w:sz w:val="24"/>
          <w:szCs w:val="24"/>
        </w:rPr>
        <w:t>jour</w:t>
      </w:r>
      <w:r w:rsidR="00485EF2" w:rsidRPr="007F401D">
        <w:rPr>
          <w:sz w:val="24"/>
          <w:szCs w:val="24"/>
        </w:rPr>
        <w:t>née et un</w:t>
      </w:r>
      <w:r w:rsidRPr="007F401D">
        <w:rPr>
          <w:sz w:val="24"/>
          <w:szCs w:val="24"/>
        </w:rPr>
        <w:t xml:space="preserve"> créneau</w:t>
      </w:r>
      <w:r w:rsidR="00485EF2" w:rsidRPr="007F401D">
        <w:rPr>
          <w:sz w:val="24"/>
          <w:szCs w:val="24"/>
        </w:rPr>
        <w:t xml:space="preserve"> donnés</w:t>
      </w:r>
      <w:r w:rsidRPr="007F401D">
        <w:rPr>
          <w:sz w:val="24"/>
          <w:szCs w:val="24"/>
        </w:rPr>
        <w:t xml:space="preserve">, ensuite fait appel à « ajouterTache » </w:t>
      </w:r>
      <w:r w:rsidR="00485EF2" w:rsidRPr="007F401D">
        <w:rPr>
          <w:sz w:val="24"/>
          <w:szCs w:val="24"/>
        </w:rPr>
        <w:t>qui va nous permet d’ajouter la tâche dans l’emploi du temps de chaque ressource correspondant.</w:t>
      </w:r>
    </w:p>
    <w:p w:rsidR="00D611B9" w:rsidRPr="007F401D" w:rsidRDefault="00D611B9" w:rsidP="007F401D">
      <w:pPr>
        <w:pStyle w:val="a7"/>
        <w:jc w:val="both"/>
        <w:rPr>
          <w:sz w:val="24"/>
          <w:szCs w:val="24"/>
        </w:rPr>
      </w:pPr>
    </w:p>
    <w:p w:rsidR="00D611B9" w:rsidRPr="007F401D" w:rsidRDefault="00BA4FE7" w:rsidP="007F401D">
      <w:pPr>
        <w:pStyle w:val="a7"/>
        <w:numPr>
          <w:ilvl w:val="0"/>
          <w:numId w:val="15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Nous avons ensuite une méthode </w:t>
      </w:r>
      <w:r w:rsidRPr="007F401D">
        <w:rPr>
          <w:b/>
          <w:i/>
          <w:sz w:val="24"/>
          <w:szCs w:val="24"/>
        </w:rPr>
        <w:t>« annuler »</w:t>
      </w:r>
      <w:r w:rsidRPr="007F401D">
        <w:rPr>
          <w:sz w:val="24"/>
          <w:szCs w:val="24"/>
        </w:rPr>
        <w:t xml:space="preserve"> ne prend rien en paramètre et elle nous permet d’annuler n’importe quelle tâche soit tâche logiciel ou tâche salle.</w:t>
      </w:r>
      <w:r w:rsidR="00E572B4" w:rsidRPr="007F401D">
        <w:rPr>
          <w:sz w:val="24"/>
          <w:szCs w:val="24"/>
        </w:rPr>
        <w:t xml:space="preserve"> Dans la classe tâche nous avons une variable état spécifiant l’état d’une tâ</w:t>
      </w:r>
      <w:r w:rsidR="00525CF2" w:rsidRPr="007F401D">
        <w:rPr>
          <w:sz w:val="24"/>
          <w:szCs w:val="24"/>
        </w:rPr>
        <w:t>che soit elle a été initialisée et elle est en attente, soit elle a été annulée ou soit elle est traitée.</w:t>
      </w:r>
    </w:p>
    <w:p w:rsidR="00525CF2" w:rsidRPr="007F401D" w:rsidRDefault="00525CF2" w:rsidP="007F401D">
      <w:pPr>
        <w:pStyle w:val="a7"/>
        <w:jc w:val="both"/>
        <w:rPr>
          <w:sz w:val="24"/>
          <w:szCs w:val="24"/>
        </w:rPr>
      </w:pPr>
    </w:p>
    <w:p w:rsidR="00525CF2" w:rsidRPr="007F401D" w:rsidRDefault="00525CF2" w:rsidP="007F401D">
      <w:pPr>
        <w:pStyle w:val="a7"/>
        <w:jc w:val="both"/>
        <w:rPr>
          <w:sz w:val="24"/>
          <w:szCs w:val="24"/>
        </w:rPr>
      </w:pPr>
      <w:r w:rsidRPr="007F401D">
        <w:rPr>
          <w:sz w:val="24"/>
          <w:szCs w:val="24"/>
        </w:rPr>
        <w:t>Voici un tableau qui résume les valeurs pris par la variable état :</w:t>
      </w:r>
    </w:p>
    <w:p w:rsidR="00525CF2" w:rsidRPr="007F401D" w:rsidRDefault="00525CF2" w:rsidP="007F401D">
      <w:pPr>
        <w:pStyle w:val="a7"/>
        <w:jc w:val="both"/>
        <w:rPr>
          <w:sz w:val="24"/>
          <w:szCs w:val="24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09"/>
        <w:gridCol w:w="6843"/>
      </w:tblGrid>
      <w:tr w:rsidR="00D1320D" w:rsidRPr="007F401D" w:rsidTr="00D1320D">
        <w:tc>
          <w:tcPr>
            <w:tcW w:w="909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b/>
                <w:sz w:val="24"/>
                <w:szCs w:val="24"/>
              </w:rPr>
            </w:pPr>
            <w:r w:rsidRPr="007F401D">
              <w:rPr>
                <w:b/>
                <w:sz w:val="24"/>
                <w:szCs w:val="24"/>
              </w:rPr>
              <w:t>Valeur</w:t>
            </w:r>
          </w:p>
        </w:tc>
        <w:tc>
          <w:tcPr>
            <w:tcW w:w="6843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b/>
                <w:sz w:val="24"/>
                <w:szCs w:val="24"/>
              </w:rPr>
            </w:pPr>
            <w:r w:rsidRPr="007F401D">
              <w:rPr>
                <w:b/>
                <w:sz w:val="24"/>
                <w:szCs w:val="24"/>
              </w:rPr>
              <w:t>Sens</w:t>
            </w:r>
          </w:p>
        </w:tc>
      </w:tr>
      <w:tr w:rsidR="00D1320D" w:rsidRPr="007F401D" w:rsidTr="00D1320D">
        <w:tc>
          <w:tcPr>
            <w:tcW w:w="909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0</w:t>
            </w:r>
          </w:p>
        </w:tc>
        <w:tc>
          <w:tcPr>
            <w:tcW w:w="6843" w:type="dxa"/>
          </w:tcPr>
          <w:p w:rsidR="00D1320D" w:rsidRPr="00672566" w:rsidRDefault="00D1320D" w:rsidP="007F401D">
            <w:pPr>
              <w:pStyle w:val="a7"/>
              <w:spacing w:after="200" w:line="276" w:lineRule="auto"/>
              <w:ind w:left="0"/>
              <w:jc w:val="both"/>
              <w:rPr>
                <w:sz w:val="24"/>
                <w:szCs w:val="24"/>
                <w:u w:val="single"/>
                <w:rPrChange w:id="1" w:author="ASUS" w:date="2015-12-02T14:36:00Z">
                  <w:rPr>
                    <w:sz w:val="24"/>
                    <w:szCs w:val="24"/>
                  </w:rPr>
                </w:rPrChange>
              </w:rPr>
            </w:pPr>
            <w:r w:rsidRPr="00672566">
              <w:rPr>
                <w:sz w:val="24"/>
                <w:szCs w:val="24"/>
                <w:u w:val="single"/>
                <w:rPrChange w:id="2" w:author="ASUS" w:date="2015-12-02T14:36:00Z">
                  <w:rPr>
                    <w:sz w:val="24"/>
                    <w:szCs w:val="24"/>
                  </w:rPr>
                </w:rPrChange>
              </w:rPr>
              <w:t>Tâche initialisée,  en attente d’être traitée</w:t>
            </w:r>
          </w:p>
        </w:tc>
      </w:tr>
      <w:tr w:rsidR="00D1320D" w:rsidRPr="007F401D" w:rsidTr="00D1320D">
        <w:tc>
          <w:tcPr>
            <w:tcW w:w="909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1</w:t>
            </w:r>
          </w:p>
        </w:tc>
        <w:tc>
          <w:tcPr>
            <w:tcW w:w="6843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Tâche traitée</w:t>
            </w:r>
          </w:p>
        </w:tc>
      </w:tr>
      <w:tr w:rsidR="00D1320D" w:rsidRPr="007F401D" w:rsidTr="00D1320D">
        <w:tc>
          <w:tcPr>
            <w:tcW w:w="909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-1</w:t>
            </w:r>
          </w:p>
        </w:tc>
        <w:tc>
          <w:tcPr>
            <w:tcW w:w="6843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Tâche annulée</w:t>
            </w:r>
          </w:p>
        </w:tc>
      </w:tr>
    </w:tbl>
    <w:p w:rsidR="00525CF2" w:rsidRDefault="00525CF2" w:rsidP="007F401D">
      <w:pPr>
        <w:pStyle w:val="a7"/>
        <w:jc w:val="both"/>
        <w:rPr>
          <w:sz w:val="24"/>
          <w:szCs w:val="24"/>
        </w:rPr>
      </w:pPr>
    </w:p>
    <w:p w:rsidR="007F401D" w:rsidRDefault="007F401D" w:rsidP="007F401D">
      <w:pPr>
        <w:pStyle w:val="a7"/>
        <w:jc w:val="both"/>
        <w:rPr>
          <w:sz w:val="24"/>
          <w:szCs w:val="24"/>
        </w:rPr>
      </w:pPr>
    </w:p>
    <w:p w:rsidR="007F401D" w:rsidRDefault="007F401D" w:rsidP="007F401D">
      <w:pPr>
        <w:pStyle w:val="a7"/>
        <w:jc w:val="both"/>
        <w:rPr>
          <w:sz w:val="24"/>
          <w:szCs w:val="24"/>
        </w:rPr>
      </w:pPr>
    </w:p>
    <w:p w:rsidR="007F401D" w:rsidRDefault="007F401D" w:rsidP="007F401D">
      <w:pPr>
        <w:pStyle w:val="a7"/>
        <w:jc w:val="both"/>
        <w:rPr>
          <w:sz w:val="24"/>
          <w:szCs w:val="24"/>
        </w:rPr>
      </w:pPr>
    </w:p>
    <w:p w:rsidR="007F401D" w:rsidRPr="007F401D" w:rsidRDefault="007F401D" w:rsidP="007F401D">
      <w:pPr>
        <w:pStyle w:val="a7"/>
        <w:jc w:val="both"/>
        <w:rPr>
          <w:sz w:val="24"/>
          <w:szCs w:val="24"/>
        </w:rPr>
      </w:pPr>
    </w:p>
    <w:p w:rsidR="00E6131B" w:rsidRPr="007F401D" w:rsidRDefault="00E6131B" w:rsidP="007F401D">
      <w:pPr>
        <w:pStyle w:val="a7"/>
        <w:jc w:val="both"/>
        <w:rPr>
          <w:sz w:val="24"/>
          <w:szCs w:val="24"/>
        </w:rPr>
      </w:pPr>
      <w:r w:rsidRPr="007F401D">
        <w:rPr>
          <w:sz w:val="24"/>
          <w:szCs w:val="24"/>
        </w:rPr>
        <w:t>Cette méthode utilise le pseudo langage suivant :</w:t>
      </w:r>
    </w:p>
    <w:tbl>
      <w:tblPr>
        <w:tblStyle w:val="aa"/>
        <w:tblpPr w:leftFromText="141" w:rightFromText="141" w:vertAnchor="text" w:horzAnchor="margin" w:tblpXSpec="center" w:tblpY="423"/>
        <w:tblW w:w="0" w:type="auto"/>
        <w:tblLook w:val="04A0" w:firstRow="1" w:lastRow="0" w:firstColumn="1" w:lastColumn="0" w:noHBand="0" w:noVBand="1"/>
      </w:tblPr>
      <w:tblGrid>
        <w:gridCol w:w="8046"/>
      </w:tblGrid>
      <w:tr w:rsidR="00396B77" w:rsidRPr="007F401D" w:rsidTr="00396B77">
        <w:tc>
          <w:tcPr>
            <w:tcW w:w="8046" w:type="dxa"/>
          </w:tcPr>
          <w:p w:rsidR="00396B77" w:rsidRPr="007F401D" w:rsidRDefault="00396B77" w:rsidP="00887EB8">
            <w:pPr>
              <w:pStyle w:val="source"/>
              <w:framePr w:hSpace="0" w:wrap="auto" w:vAnchor="margin" w:hAnchor="text" w:xAlign="left" w:yAlign="inline"/>
            </w:pPr>
            <w:r w:rsidRPr="007F401D">
              <w:t>Classe :Tache</w:t>
            </w:r>
          </w:p>
        </w:tc>
      </w:tr>
      <w:tr w:rsidR="00396B77" w:rsidRPr="007F401D" w:rsidTr="00396B77">
        <w:tc>
          <w:tcPr>
            <w:tcW w:w="8046" w:type="dxa"/>
          </w:tcPr>
          <w:p w:rsidR="00396B77" w:rsidRPr="007F401D" w:rsidRDefault="00396B77" w:rsidP="00887EB8">
            <w:pPr>
              <w:pStyle w:val="source"/>
              <w:framePr w:hSpace="0" w:wrap="auto" w:vAnchor="margin" w:hAnchor="text" w:xAlign="left" w:yAlign="inline"/>
            </w:pPr>
            <w:r w:rsidRPr="007F401D">
              <w:t xml:space="preserve">annuler() :booléen </w:t>
            </w:r>
          </w:p>
        </w:tc>
      </w:tr>
      <w:tr w:rsidR="00396B77" w:rsidRPr="00D15EED" w:rsidTr="00396B77">
        <w:tc>
          <w:tcPr>
            <w:tcW w:w="8046" w:type="dxa"/>
          </w:tcPr>
          <w:p w:rsidR="00396B77" w:rsidRPr="00672566" w:rsidRDefault="00396B77" w:rsidP="00887EB8">
            <w:pPr>
              <w:pStyle w:val="source"/>
              <w:framePr w:hSpace="0" w:wrap="auto" w:vAnchor="margin" w:hAnchor="text" w:xAlign="left" w:yAlign="inline"/>
              <w:rPr>
                <w:lang w:val="en-US"/>
              </w:rPr>
            </w:pPr>
            <w:r w:rsidRPr="00672566">
              <w:rPr>
                <w:lang w:val="en-US"/>
              </w:rPr>
              <w:t xml:space="preserve">Local :resultat :booléen  </w:t>
            </w:r>
          </w:p>
        </w:tc>
      </w:tr>
      <w:tr w:rsidR="00396B77" w:rsidRPr="007F401D" w:rsidTr="00396B77">
        <w:tc>
          <w:tcPr>
            <w:tcW w:w="8046" w:type="dxa"/>
          </w:tcPr>
          <w:p w:rsidR="00396B77" w:rsidRPr="007F401D" w:rsidRDefault="00396B77" w:rsidP="00887EB8">
            <w:pPr>
              <w:pStyle w:val="source"/>
              <w:framePr w:hSpace="0" w:wrap="auto" w:vAnchor="margin" w:hAnchor="text" w:xAlign="left" w:yAlign="inline"/>
            </w:pPr>
            <w:r w:rsidRPr="007F401D">
              <w:t>boolean resultat = (etat==0);</w:t>
            </w:r>
          </w:p>
          <w:p w:rsidR="00396B77" w:rsidRPr="007F401D" w:rsidRDefault="00396B77" w:rsidP="00887EB8">
            <w:pPr>
              <w:pStyle w:val="source"/>
              <w:framePr w:hSpace="0" w:wrap="auto" w:vAnchor="margin" w:hAnchor="text" w:xAlign="left" w:yAlign="inline"/>
            </w:pPr>
            <w:r w:rsidRPr="007F401D">
              <w:t>//Pour vérifier si la tâche est annulée</w:t>
            </w:r>
          </w:p>
          <w:p w:rsidR="00396B77" w:rsidRPr="007F401D" w:rsidRDefault="00396B77" w:rsidP="00887EB8">
            <w:pPr>
              <w:pStyle w:val="source"/>
              <w:framePr w:hSpace="0" w:wrap="auto" w:vAnchor="margin" w:hAnchor="text" w:xAlign="left" w:yAlign="inline"/>
            </w:pPr>
            <w:r w:rsidRPr="007F401D">
              <w:t xml:space="preserve">//si le tâche est déjà annulée la méthode retourne faux </w:t>
            </w:r>
          </w:p>
          <w:p w:rsidR="00396B77" w:rsidRPr="007F401D" w:rsidRDefault="00396B77" w:rsidP="00887EB8">
            <w:pPr>
              <w:pStyle w:val="source"/>
              <w:framePr w:hSpace="0" w:wrap="auto" w:vAnchor="margin" w:hAnchor="text" w:xAlign="left" w:yAlign="inline"/>
            </w:pPr>
            <w:r w:rsidRPr="007F401D">
              <w:t>etat = -1;</w:t>
            </w:r>
          </w:p>
          <w:p w:rsidR="00396B77" w:rsidRPr="007F401D" w:rsidRDefault="00396B77" w:rsidP="00887EB8">
            <w:pPr>
              <w:pStyle w:val="source"/>
              <w:framePr w:hSpace="0" w:wrap="auto" w:vAnchor="margin" w:hAnchor="text" w:xAlign="left" w:yAlign="inline"/>
            </w:pPr>
            <w:r w:rsidRPr="007F401D">
              <w:t>return resultat;</w:t>
            </w:r>
          </w:p>
        </w:tc>
      </w:tr>
    </w:tbl>
    <w:p w:rsidR="00E6131B" w:rsidRDefault="00E6131B" w:rsidP="007F401D">
      <w:pPr>
        <w:pStyle w:val="a7"/>
        <w:jc w:val="both"/>
      </w:pPr>
    </w:p>
    <w:p w:rsidR="00E6131B" w:rsidRDefault="00E6131B" w:rsidP="007F401D">
      <w:pPr>
        <w:pStyle w:val="a7"/>
        <w:jc w:val="both"/>
      </w:pPr>
    </w:p>
    <w:p w:rsidR="00E6131B" w:rsidRDefault="00E6131B" w:rsidP="007F401D">
      <w:pPr>
        <w:pStyle w:val="a7"/>
        <w:jc w:val="both"/>
      </w:pPr>
    </w:p>
    <w:p w:rsidR="00EC1A49" w:rsidRDefault="00EC1A49" w:rsidP="007F401D">
      <w:pPr>
        <w:pStyle w:val="a7"/>
        <w:numPr>
          <w:ilvl w:val="0"/>
          <w:numId w:val="8"/>
        </w:numPr>
        <w:jc w:val="both"/>
      </w:pPr>
    </w:p>
    <w:p w:rsidR="00EC1A49" w:rsidRDefault="00EC1A49" w:rsidP="007F401D">
      <w:pPr>
        <w:pStyle w:val="a7"/>
        <w:numPr>
          <w:ilvl w:val="0"/>
          <w:numId w:val="8"/>
        </w:numPr>
        <w:jc w:val="both"/>
      </w:pPr>
    </w:p>
    <w:p w:rsidR="00EC1A49" w:rsidRDefault="00EC1A49" w:rsidP="007F401D">
      <w:pPr>
        <w:pStyle w:val="a7"/>
        <w:numPr>
          <w:ilvl w:val="0"/>
          <w:numId w:val="8"/>
        </w:numPr>
        <w:jc w:val="both"/>
      </w:pPr>
    </w:p>
    <w:p w:rsidR="00EC1A49" w:rsidRDefault="00EC1A49" w:rsidP="007F401D">
      <w:pPr>
        <w:ind w:left="720"/>
        <w:jc w:val="both"/>
      </w:pPr>
    </w:p>
    <w:p w:rsidR="006670FD" w:rsidRDefault="00E6131B" w:rsidP="007F401D">
      <w:pPr>
        <w:pStyle w:val="a7"/>
        <w:numPr>
          <w:ilvl w:val="0"/>
          <w:numId w:val="14"/>
        </w:numPr>
        <w:jc w:val="both"/>
        <w:rPr>
          <w:b/>
          <w:color w:val="4F81BD" w:themeColor="accent1"/>
          <w:sz w:val="28"/>
          <w:szCs w:val="28"/>
          <w:u w:val="single"/>
        </w:rPr>
      </w:pPr>
      <w:r w:rsidRPr="001029C8">
        <w:rPr>
          <w:b/>
          <w:color w:val="4F81BD" w:themeColor="accent1"/>
          <w:sz w:val="28"/>
          <w:szCs w:val="28"/>
          <w:u w:val="single"/>
        </w:rPr>
        <w:t>Classe EmploiTemps</w:t>
      </w:r>
    </w:p>
    <w:p w:rsidR="005B21C2" w:rsidRPr="007F401D" w:rsidRDefault="005B21C2" w:rsidP="007F401D">
      <w:pPr>
        <w:jc w:val="both"/>
        <w:rPr>
          <w:sz w:val="24"/>
          <w:szCs w:val="24"/>
        </w:rPr>
      </w:pPr>
    </w:p>
    <w:p w:rsidR="001029C8" w:rsidRPr="00434C22" w:rsidRDefault="006670FD" w:rsidP="007F401D">
      <w:pPr>
        <w:pStyle w:val="a7"/>
        <w:numPr>
          <w:ilvl w:val="0"/>
          <w:numId w:val="16"/>
        </w:numPr>
        <w:jc w:val="both"/>
        <w:rPr>
          <w:sz w:val="24"/>
          <w:szCs w:val="24"/>
        </w:rPr>
      </w:pPr>
      <w:r w:rsidRPr="00434C22">
        <w:rPr>
          <w:sz w:val="24"/>
          <w:szCs w:val="24"/>
        </w:rPr>
        <w:t xml:space="preserve">Avant de traiter une tâche, il faut que cette dernière soit créée. </w:t>
      </w:r>
      <w:r w:rsidR="00B15F23" w:rsidRPr="00434C22">
        <w:rPr>
          <w:sz w:val="24"/>
          <w:szCs w:val="24"/>
        </w:rPr>
        <w:t xml:space="preserve">Donc dans cette classe nous avons une </w:t>
      </w:r>
      <w:del w:id="3" w:author="ASUS" w:date="2015-12-02T14:38:00Z">
        <w:r w:rsidR="00B15F23" w:rsidRPr="00434C22" w:rsidDel="00672566">
          <w:rPr>
            <w:sz w:val="24"/>
            <w:szCs w:val="24"/>
          </w:rPr>
          <w:delText>méthode</w:delText>
        </w:r>
      </w:del>
      <w:ins w:id="4" w:author="ASUS" w:date="2015-12-02T14:38:00Z">
        <w:r w:rsidR="00672566">
          <w:rPr>
            <w:rFonts w:hint="eastAsia"/>
            <w:sz w:val="24"/>
            <w:szCs w:val="24"/>
            <w:lang w:eastAsia="zh-CN"/>
          </w:rPr>
          <w:t xml:space="preserve">constructeur </w:t>
        </w:r>
      </w:ins>
      <w:r w:rsidR="00B15F23" w:rsidRPr="00434C22">
        <w:rPr>
          <w:sz w:val="24"/>
          <w:szCs w:val="24"/>
        </w:rPr>
        <w:t xml:space="preserve"> «</w:t>
      </w:r>
      <w:r w:rsidR="00B15F23" w:rsidRPr="00434C22">
        <w:rPr>
          <w:b/>
          <w:i/>
          <w:sz w:val="24"/>
          <w:szCs w:val="24"/>
        </w:rPr>
        <w:t> EmploiTemps</w:t>
      </w:r>
      <w:r w:rsidR="00B15F23" w:rsidRPr="00434C22">
        <w:rPr>
          <w:sz w:val="24"/>
          <w:szCs w:val="24"/>
        </w:rPr>
        <w:t> » permettant de créer une nouvelle tâche, cette tâche est créée par rapport à s</w:t>
      </w:r>
      <w:r w:rsidR="001029C8" w:rsidRPr="00434C22">
        <w:rPr>
          <w:sz w:val="24"/>
          <w:szCs w:val="24"/>
        </w:rPr>
        <w:t>o</w:t>
      </w:r>
      <w:r w:rsidR="00B15F23" w:rsidRPr="00434C22">
        <w:rPr>
          <w:sz w:val="24"/>
          <w:szCs w:val="24"/>
        </w:rPr>
        <w:t>n type,  soit une tâche d’entretien, soit une tâche de service informatique ou soit une tâche générique</w:t>
      </w:r>
      <w:r w:rsidR="00434C22">
        <w:rPr>
          <w:sz w:val="24"/>
          <w:szCs w:val="24"/>
        </w:rPr>
        <w:t>.</w:t>
      </w:r>
    </w:p>
    <w:p w:rsidR="001029C8" w:rsidRPr="007F401D" w:rsidRDefault="001029C8" w:rsidP="007F401D">
      <w:pPr>
        <w:pStyle w:val="a7"/>
        <w:jc w:val="both"/>
        <w:rPr>
          <w:sz w:val="24"/>
          <w:szCs w:val="24"/>
        </w:rPr>
      </w:pPr>
    </w:p>
    <w:p w:rsidR="006670FD" w:rsidRPr="007F401D" w:rsidRDefault="00B15F23" w:rsidP="007F401D">
      <w:pPr>
        <w:pStyle w:val="a7"/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 </w:t>
      </w:r>
      <w:r w:rsidR="006670FD" w:rsidRPr="007F401D">
        <w:rPr>
          <w:sz w:val="24"/>
          <w:szCs w:val="24"/>
        </w:rPr>
        <w:t xml:space="preserve"> </w:t>
      </w:r>
    </w:p>
    <w:p w:rsidR="005B21C2" w:rsidRPr="007F401D" w:rsidRDefault="001029C8" w:rsidP="007F401D">
      <w:pPr>
        <w:pStyle w:val="a7"/>
        <w:numPr>
          <w:ilvl w:val="0"/>
          <w:numId w:val="16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Nous avons également une méthode « </w:t>
      </w:r>
      <w:r w:rsidRPr="0077353C">
        <w:rPr>
          <w:b/>
          <w:i/>
          <w:sz w:val="24"/>
          <w:szCs w:val="24"/>
        </w:rPr>
        <w:t>verifie</w:t>
      </w:r>
      <w:r w:rsidR="0077353C" w:rsidRPr="0077353C">
        <w:rPr>
          <w:b/>
          <w:i/>
          <w:sz w:val="24"/>
          <w:szCs w:val="24"/>
        </w:rPr>
        <w:t>r </w:t>
      </w:r>
      <w:r w:rsidR="0077353C">
        <w:rPr>
          <w:sz w:val="24"/>
          <w:szCs w:val="24"/>
        </w:rPr>
        <w:t xml:space="preserve">» </w:t>
      </w:r>
      <w:r w:rsidRPr="007F401D">
        <w:rPr>
          <w:sz w:val="24"/>
          <w:szCs w:val="24"/>
        </w:rPr>
        <w:t>cette méthode est paramétr</w:t>
      </w:r>
      <w:r w:rsidR="0077353C">
        <w:rPr>
          <w:sz w:val="24"/>
          <w:szCs w:val="24"/>
        </w:rPr>
        <w:t>ée une</w:t>
      </w:r>
      <w:r w:rsidRPr="007F401D">
        <w:rPr>
          <w:sz w:val="24"/>
          <w:szCs w:val="24"/>
        </w:rPr>
        <w:t xml:space="preserve"> jour</w:t>
      </w:r>
      <w:r w:rsidR="0077353C">
        <w:rPr>
          <w:sz w:val="24"/>
          <w:szCs w:val="24"/>
        </w:rPr>
        <w:t>née</w:t>
      </w:r>
      <w:r w:rsidRPr="007F401D">
        <w:rPr>
          <w:sz w:val="24"/>
          <w:szCs w:val="24"/>
        </w:rPr>
        <w:t xml:space="preserve">, </w:t>
      </w:r>
      <w:r w:rsidR="0077353C">
        <w:rPr>
          <w:sz w:val="24"/>
          <w:szCs w:val="24"/>
        </w:rPr>
        <w:t xml:space="preserve">un </w:t>
      </w:r>
      <w:r w:rsidRPr="007F401D">
        <w:rPr>
          <w:sz w:val="24"/>
          <w:szCs w:val="24"/>
        </w:rPr>
        <w:t>créneau et</w:t>
      </w:r>
      <w:r w:rsidR="0077353C">
        <w:rPr>
          <w:sz w:val="24"/>
          <w:szCs w:val="24"/>
        </w:rPr>
        <w:t xml:space="preserve"> le</w:t>
      </w:r>
      <w:r w:rsidRPr="007F401D">
        <w:rPr>
          <w:sz w:val="24"/>
          <w:szCs w:val="24"/>
        </w:rPr>
        <w:t xml:space="preserve"> nombre de créneaux,  et elle est nous permet  </w:t>
      </w:r>
      <w:r w:rsidR="00CC4596">
        <w:rPr>
          <w:sz w:val="24"/>
          <w:szCs w:val="24"/>
        </w:rPr>
        <w:t>……………………. ;;;;</w:t>
      </w:r>
    </w:p>
    <w:p w:rsidR="00E6131B" w:rsidRPr="007F401D" w:rsidRDefault="00E6131B" w:rsidP="007F401D">
      <w:pPr>
        <w:pStyle w:val="a7"/>
        <w:jc w:val="both"/>
        <w:rPr>
          <w:sz w:val="24"/>
          <w:szCs w:val="24"/>
        </w:rPr>
      </w:pPr>
    </w:p>
    <w:p w:rsidR="006670FD" w:rsidRPr="00CC4596" w:rsidRDefault="00976431" w:rsidP="007F401D">
      <w:pPr>
        <w:pStyle w:val="a7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>d</w:t>
      </w:r>
      <w:r w:rsidR="00CC4596" w:rsidRPr="00CC4596">
        <w:rPr>
          <w:b/>
          <w:color w:val="4F81BD" w:themeColor="accent1"/>
          <w:sz w:val="28"/>
          <w:szCs w:val="28"/>
        </w:rPr>
        <w:t xml:space="preserve">. </w:t>
      </w:r>
      <w:r w:rsidR="00CC4596" w:rsidRPr="00CC4596">
        <w:rPr>
          <w:b/>
          <w:color w:val="4F81BD" w:themeColor="accent1"/>
          <w:sz w:val="28"/>
          <w:szCs w:val="28"/>
          <w:u w:val="single"/>
        </w:rPr>
        <w:t>classe Ressource</w:t>
      </w:r>
    </w:p>
    <w:p w:rsidR="00CC4596" w:rsidRDefault="00CC4596" w:rsidP="007F401D">
      <w:pPr>
        <w:pStyle w:val="a7"/>
        <w:jc w:val="both"/>
        <w:rPr>
          <w:sz w:val="24"/>
          <w:szCs w:val="24"/>
        </w:rPr>
      </w:pPr>
    </w:p>
    <w:p w:rsidR="008E4C7E" w:rsidRPr="007F401D" w:rsidRDefault="00683126" w:rsidP="007F401D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classe Ressource est une classe abstraite </w:t>
      </w:r>
      <w:r w:rsidR="00BB7278">
        <w:rPr>
          <w:sz w:val="24"/>
          <w:szCs w:val="24"/>
        </w:rPr>
        <w:t xml:space="preserve">qui va </w:t>
      </w:r>
      <w:r>
        <w:rPr>
          <w:sz w:val="24"/>
          <w:szCs w:val="24"/>
        </w:rPr>
        <w:t>ê</w:t>
      </w:r>
      <w:r w:rsidR="00BB7278">
        <w:rPr>
          <w:sz w:val="24"/>
          <w:szCs w:val="24"/>
        </w:rPr>
        <w:t>tre héritée par les classes « Employé », « Salle », « Matériel » et « Logiciel »</w:t>
      </w:r>
      <w:r w:rsidR="00AF5788">
        <w:rPr>
          <w:sz w:val="24"/>
          <w:szCs w:val="24"/>
        </w:rPr>
        <w:t xml:space="preserve">. </w:t>
      </w:r>
      <w:r w:rsidR="003B2EDA">
        <w:rPr>
          <w:sz w:val="24"/>
          <w:szCs w:val="24"/>
        </w:rPr>
        <w:t>C</w:t>
      </w:r>
      <w:r w:rsidR="00AF5788">
        <w:rPr>
          <w:sz w:val="24"/>
          <w:szCs w:val="24"/>
        </w:rPr>
        <w:t>ette classe</w:t>
      </w:r>
      <w:r w:rsidR="0051566B">
        <w:rPr>
          <w:sz w:val="24"/>
          <w:szCs w:val="24"/>
        </w:rPr>
        <w:t xml:space="preserve"> n’est pas instan</w:t>
      </w:r>
      <w:r w:rsidR="00AF5788">
        <w:rPr>
          <w:sz w:val="24"/>
          <w:szCs w:val="24"/>
        </w:rPr>
        <w:t>ciable.</w:t>
      </w:r>
    </w:p>
    <w:p w:rsidR="007A0FBA" w:rsidRPr="007F401D" w:rsidRDefault="007A0FBA" w:rsidP="007F401D">
      <w:pPr>
        <w:jc w:val="both"/>
        <w:rPr>
          <w:sz w:val="24"/>
          <w:szCs w:val="24"/>
        </w:rPr>
      </w:pPr>
    </w:p>
    <w:p w:rsidR="00BB07BC" w:rsidRPr="007F401D" w:rsidRDefault="00BB07BC" w:rsidP="007F401D">
      <w:pPr>
        <w:pStyle w:val="a7"/>
        <w:jc w:val="both"/>
        <w:rPr>
          <w:sz w:val="24"/>
          <w:szCs w:val="24"/>
        </w:rPr>
      </w:pPr>
    </w:p>
    <w:p w:rsidR="00BD7E81" w:rsidRPr="007F401D" w:rsidRDefault="00BD7E81" w:rsidP="007F401D">
      <w:pPr>
        <w:jc w:val="both"/>
        <w:rPr>
          <w:sz w:val="24"/>
          <w:szCs w:val="24"/>
        </w:rPr>
      </w:pPr>
    </w:p>
    <w:p w:rsidR="00BD7E81" w:rsidRPr="007F401D" w:rsidRDefault="00BD7E81" w:rsidP="007F401D">
      <w:pPr>
        <w:jc w:val="both"/>
        <w:rPr>
          <w:sz w:val="24"/>
          <w:szCs w:val="24"/>
        </w:rPr>
      </w:pPr>
    </w:p>
    <w:p w:rsidR="00987BBF" w:rsidRPr="007F401D" w:rsidRDefault="00987BBF" w:rsidP="007F401D">
      <w:pPr>
        <w:jc w:val="both"/>
        <w:rPr>
          <w:sz w:val="24"/>
          <w:szCs w:val="24"/>
        </w:rPr>
      </w:pPr>
    </w:p>
    <w:p w:rsidR="007F401D" w:rsidRDefault="007F401D" w:rsidP="007F401D">
      <w:pPr>
        <w:jc w:val="both"/>
        <w:rPr>
          <w:sz w:val="24"/>
          <w:szCs w:val="24"/>
        </w:rPr>
      </w:pPr>
    </w:p>
    <w:p w:rsidR="00E71324" w:rsidRDefault="00E71324" w:rsidP="007F401D">
      <w:pPr>
        <w:jc w:val="both"/>
        <w:rPr>
          <w:sz w:val="24"/>
          <w:szCs w:val="24"/>
        </w:rPr>
      </w:pPr>
    </w:p>
    <w:p w:rsidR="00E71324" w:rsidRPr="007F401D" w:rsidRDefault="00E71324" w:rsidP="007F401D">
      <w:pPr>
        <w:jc w:val="both"/>
        <w:rPr>
          <w:sz w:val="24"/>
          <w:szCs w:val="24"/>
        </w:rPr>
      </w:pPr>
    </w:p>
    <w:p w:rsidR="007F401D" w:rsidRDefault="007F401D" w:rsidP="007F401D">
      <w:pPr>
        <w:jc w:val="both"/>
      </w:pPr>
    </w:p>
    <w:p w:rsidR="007F401D" w:rsidRDefault="007F401D" w:rsidP="007F401D">
      <w:pPr>
        <w:jc w:val="both"/>
      </w:pPr>
    </w:p>
    <w:p w:rsidR="007F401D" w:rsidRDefault="007F401D" w:rsidP="007F401D">
      <w:pPr>
        <w:pStyle w:val="a5"/>
        <w:numPr>
          <w:ilvl w:val="0"/>
          <w:numId w:val="4"/>
        </w:numPr>
        <w:jc w:val="both"/>
      </w:pPr>
      <w:r>
        <w:t xml:space="preserve">Méthodes essentielles </w:t>
      </w:r>
    </w:p>
    <w:p w:rsidR="007F401D" w:rsidRDefault="007F401D" w:rsidP="007F401D">
      <w:pPr>
        <w:pStyle w:val="a7"/>
        <w:numPr>
          <w:ilvl w:val="0"/>
          <w:numId w:val="17"/>
        </w:numPr>
        <w:jc w:val="both"/>
        <w:rPr>
          <w:b/>
          <w:color w:val="4F81BD" w:themeColor="accent1"/>
          <w:sz w:val="32"/>
          <w:szCs w:val="32"/>
        </w:rPr>
      </w:pPr>
      <w:r>
        <w:tab/>
      </w:r>
      <w:r w:rsidRPr="007F401D">
        <w:rPr>
          <w:b/>
          <w:color w:val="4F81BD" w:themeColor="accent1"/>
          <w:sz w:val="32"/>
          <w:szCs w:val="32"/>
        </w:rPr>
        <w:t>Traitement de demande</w:t>
      </w:r>
    </w:p>
    <w:p w:rsidR="007F401D" w:rsidRPr="007F401D" w:rsidRDefault="007F401D" w:rsidP="007F401D">
      <w:pPr>
        <w:pStyle w:val="a7"/>
        <w:jc w:val="both"/>
        <w:rPr>
          <w:b/>
          <w:color w:val="4F81BD" w:themeColor="accent1"/>
          <w:sz w:val="24"/>
          <w:szCs w:val="24"/>
        </w:rPr>
      </w:pPr>
    </w:p>
    <w:p w:rsidR="00434C22" w:rsidRDefault="007F401D" w:rsidP="00434C22">
      <w:pPr>
        <w:pStyle w:val="a7"/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Nous </w:t>
      </w:r>
      <w:r>
        <w:rPr>
          <w:sz w:val="24"/>
          <w:szCs w:val="24"/>
        </w:rPr>
        <w:t>allons d’abord créer une tâche</w:t>
      </w:r>
      <w:r w:rsidR="00434C22">
        <w:rPr>
          <w:sz w:val="24"/>
          <w:szCs w:val="24"/>
        </w:rPr>
        <w:t xml:space="preserve"> par rapport à sont type, soit une tâche d’entretien, soit une tâche de service informatique ou une tâche générique. Nous ajouterons</w:t>
      </w:r>
      <w:r w:rsidR="00434C22" w:rsidRPr="007F401D">
        <w:rPr>
          <w:sz w:val="24"/>
          <w:szCs w:val="24"/>
        </w:rPr>
        <w:t xml:space="preserve"> dans le tableau de chaque tâche </w:t>
      </w:r>
      <w:r w:rsidR="00434C22">
        <w:rPr>
          <w:sz w:val="24"/>
          <w:szCs w:val="24"/>
        </w:rPr>
        <w:t>les ressources nécessaire pour traite cette demande</w:t>
      </w:r>
      <w:r w:rsidR="00434C22" w:rsidRPr="007F401D">
        <w:rPr>
          <w:sz w:val="24"/>
          <w:szCs w:val="24"/>
        </w:rPr>
        <w:t xml:space="preserve"> (exemple : Salle, matériels, logiciels …).</w:t>
      </w:r>
      <w:r w:rsidR="00434C22">
        <w:rPr>
          <w:sz w:val="24"/>
          <w:szCs w:val="24"/>
        </w:rPr>
        <w:t xml:space="preserve"> Cette</w:t>
      </w:r>
      <w:r w:rsidR="00434C22" w:rsidRPr="007F401D">
        <w:rPr>
          <w:sz w:val="24"/>
          <w:szCs w:val="24"/>
        </w:rPr>
        <w:t xml:space="preserve"> tâche </w:t>
      </w:r>
      <w:r w:rsidR="00434C22">
        <w:rPr>
          <w:sz w:val="24"/>
          <w:szCs w:val="24"/>
        </w:rPr>
        <w:t xml:space="preserve">sera ajoutée </w:t>
      </w:r>
      <w:r w:rsidR="00434C22" w:rsidRPr="007F401D">
        <w:rPr>
          <w:sz w:val="24"/>
          <w:szCs w:val="24"/>
        </w:rPr>
        <w:t xml:space="preserve">dans un tableau de tâche. </w:t>
      </w:r>
    </w:p>
    <w:p w:rsidR="00434C22" w:rsidRDefault="00434C22" w:rsidP="00434C22">
      <w:pPr>
        <w:pStyle w:val="a7"/>
        <w:jc w:val="both"/>
        <w:rPr>
          <w:sz w:val="24"/>
          <w:szCs w:val="24"/>
        </w:rPr>
      </w:pPr>
    </w:p>
    <w:p w:rsidR="00434C22" w:rsidRDefault="00434C22" w:rsidP="00434C22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>Ensuite, nous parcourons le tableau des employés pour chercher un employé disponible pour ce créneau. Pour ce fa</w:t>
      </w:r>
      <w:r w:rsidR="00653502">
        <w:rPr>
          <w:sz w:val="24"/>
          <w:szCs w:val="24"/>
        </w:rPr>
        <w:t xml:space="preserve">ire, nous allons faire l’appel </w:t>
      </w:r>
      <w:r w:rsidR="00090760">
        <w:rPr>
          <w:sz w:val="24"/>
          <w:szCs w:val="24"/>
        </w:rPr>
        <w:t>à</w:t>
      </w:r>
      <w:r w:rsidR="00653502"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méthode « ajouterTache »</w:t>
      </w:r>
      <w:r w:rsidR="00653502">
        <w:rPr>
          <w:sz w:val="24"/>
          <w:szCs w:val="24"/>
        </w:rPr>
        <w:t xml:space="preserve"> </w:t>
      </w:r>
      <w:r w:rsidR="00090760">
        <w:rPr>
          <w:sz w:val="24"/>
          <w:szCs w:val="24"/>
        </w:rPr>
        <w:t>dans l’emploi du temps de</w:t>
      </w:r>
      <w:r w:rsidR="00653502">
        <w:rPr>
          <w:sz w:val="24"/>
          <w:szCs w:val="24"/>
        </w:rPr>
        <w:t xml:space="preserve"> </w:t>
      </w:r>
      <w:r w:rsidR="00903936">
        <w:rPr>
          <w:sz w:val="24"/>
          <w:szCs w:val="24"/>
        </w:rPr>
        <w:t>tous les</w:t>
      </w:r>
      <w:r w:rsidR="00653502">
        <w:rPr>
          <w:sz w:val="24"/>
          <w:szCs w:val="24"/>
        </w:rPr>
        <w:t xml:space="preserve"> objets de types Employé</w:t>
      </w:r>
      <w:r w:rsidR="00903936">
        <w:rPr>
          <w:sz w:val="24"/>
          <w:szCs w:val="24"/>
        </w:rPr>
        <w:t>.</w:t>
      </w:r>
      <w:r w:rsidR="00D4614A">
        <w:rPr>
          <w:sz w:val="24"/>
          <w:szCs w:val="24"/>
        </w:rPr>
        <w:t xml:space="preserve"> </w:t>
      </w:r>
      <w:r w:rsidR="00903936">
        <w:rPr>
          <w:sz w:val="24"/>
          <w:szCs w:val="24"/>
        </w:rPr>
        <w:t>Elle est retourne une variable booléenne pour confirmer si la tâche a été bien ajoutée avec succès.</w:t>
      </w:r>
    </w:p>
    <w:p w:rsidR="00434C22" w:rsidRDefault="00434C22" w:rsidP="00434C22">
      <w:pPr>
        <w:pStyle w:val="a7"/>
        <w:jc w:val="both"/>
        <w:rPr>
          <w:sz w:val="24"/>
          <w:szCs w:val="24"/>
        </w:rPr>
      </w:pPr>
    </w:p>
    <w:p w:rsidR="006C7E72" w:rsidRPr="006C7E72" w:rsidRDefault="006C7E72" w:rsidP="006C7E72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Pseudo-code de la méthode </w:t>
      </w:r>
      <w:r w:rsidRPr="006C7E72">
        <w:rPr>
          <w:b/>
          <w:sz w:val="28"/>
          <w:szCs w:val="24"/>
        </w:rPr>
        <w:t>ajouterTache(Tache)</w:t>
      </w:r>
      <w:r w:rsidRPr="006C7E72">
        <w:rPr>
          <w:sz w:val="28"/>
          <w:szCs w:val="24"/>
        </w:rPr>
        <w:t xml:space="preserve"> </w:t>
      </w:r>
      <w:r>
        <w:rPr>
          <w:sz w:val="24"/>
          <w:szCs w:val="24"/>
        </w:rPr>
        <w:t>utilisée :</w:t>
      </w:r>
    </w:p>
    <w:tbl>
      <w:tblPr>
        <w:tblStyle w:val="aa"/>
        <w:tblpPr w:leftFromText="141" w:rightFromText="141" w:vertAnchor="text" w:horzAnchor="margin" w:tblpXSpec="center" w:tblpY="43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7134" w:rsidRPr="006C7E72" w:rsidTr="00F87134">
        <w:trPr>
          <w:trHeight w:val="274"/>
        </w:trPr>
        <w:tc>
          <w:tcPr>
            <w:tcW w:w="8296" w:type="dxa"/>
          </w:tcPr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>Classe :EmploiTemps</w:t>
            </w:r>
          </w:p>
        </w:tc>
      </w:tr>
      <w:tr w:rsidR="00F87134" w:rsidRPr="006C7E72" w:rsidTr="00F87134">
        <w:tc>
          <w:tcPr>
            <w:tcW w:w="8296" w:type="dxa"/>
          </w:tcPr>
          <w:p w:rsidR="00F87134" w:rsidRPr="00E95E6D" w:rsidRDefault="00D15EED" w:rsidP="00887EB8">
            <w:pPr>
              <w:pStyle w:val="source"/>
              <w:framePr w:hSpace="0" w:wrap="auto" w:vAnchor="margin" w:hAnchor="text" w:xAlign="left" w:yAlign="inline"/>
            </w:pPr>
            <w:r>
              <w:t>M</w:t>
            </w:r>
            <w:r>
              <w:rPr>
                <w:rFonts w:hint="eastAsia"/>
              </w:rPr>
              <w:t>é</w:t>
            </w:r>
            <w:r>
              <w:rPr>
                <w:rFonts w:hint="eastAsia"/>
              </w:rPr>
              <w:t>thode</w:t>
            </w:r>
            <w:r>
              <w:t> </w:t>
            </w:r>
            <w:r>
              <w:rPr>
                <w:rFonts w:hint="eastAsia"/>
              </w:rPr>
              <w:t>:</w:t>
            </w:r>
            <w:r w:rsidR="00F87134" w:rsidRPr="00E95E6D">
              <w:t xml:space="preserve">ajouterTache(Tache) :booléen </w:t>
            </w:r>
          </w:p>
        </w:tc>
      </w:tr>
      <w:tr w:rsidR="00F87134" w:rsidRPr="006C7E72" w:rsidTr="00887EB8">
        <w:tc>
          <w:tcPr>
            <w:tcW w:w="8296" w:type="dxa"/>
          </w:tcPr>
          <w:p w:rsidR="00F87134" w:rsidRPr="00E95E6D" w:rsidDel="0025546A" w:rsidRDefault="00F87134" w:rsidP="00887EB8">
            <w:pPr>
              <w:pStyle w:val="source"/>
              <w:framePr w:hSpace="0" w:wrap="auto" w:vAnchor="margin" w:hAnchor="text" w:xAlign="left" w:yAlign="inline"/>
              <w:rPr>
                <w:del w:id="5" w:author="ASUS" w:date="2015-12-02T15:02:00Z"/>
              </w:rPr>
            </w:pPr>
            <w:r w:rsidRPr="00E95E6D">
              <w:t>Donne de la classe :</w:t>
            </w:r>
          </w:p>
          <w:p w:rsidR="00F87134" w:rsidRPr="0025546A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>nbCreneauJour :</w:t>
            </w:r>
            <w:r w:rsidR="0025546A">
              <w:rPr>
                <w:rFonts w:hint="eastAsia"/>
              </w:rPr>
              <w:t>int</w:t>
            </w:r>
            <w:r w:rsidRPr="00E95E6D">
              <w:t xml:space="preserve"> </w:t>
            </w:r>
            <w:r w:rsidR="0025546A">
              <w:t>//nombre de créneaux</w:t>
            </w:r>
            <w:r w:rsidR="0025546A">
              <w:rPr>
                <w:rFonts w:hint="eastAsia"/>
              </w:rPr>
              <w:t xml:space="preserve"> </w:t>
            </w:r>
            <w:r w:rsidRPr="00E95E6D">
              <w:t xml:space="preserve">par jour </w:t>
            </w:r>
          </w:p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>nbJour :</w:t>
            </w:r>
            <w:r w:rsidR="0025546A">
              <w:rPr>
                <w:rFonts w:hint="eastAsia"/>
              </w:rPr>
              <w:t xml:space="preserve"> int</w:t>
            </w:r>
            <w:r w:rsidRPr="00E95E6D">
              <w:t xml:space="preserve"> //nombre de jours dans une semaine </w:t>
            </w:r>
          </w:p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Donner : tache : Tache </w:t>
            </w:r>
            <w:r w:rsidR="0025546A">
              <w:rPr>
                <w:rFonts w:hint="eastAsia"/>
              </w:rPr>
              <w:t xml:space="preserve">//la tâche a ajouter </w:t>
            </w:r>
          </w:p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Local : </w:t>
            </w:r>
          </w:p>
          <w:p w:rsidR="0025546A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>nbLibre</w:t>
            </w:r>
            <w:r w:rsidR="0025546A">
              <w:t> </w:t>
            </w:r>
            <w:r w:rsidR="0025546A">
              <w:rPr>
                <w:rFonts w:hint="eastAsia"/>
              </w:rPr>
              <w:t>: int //nombre de creneaux livre d</w:t>
            </w:r>
            <w:r w:rsidR="0025546A">
              <w:rPr>
                <w:rFonts w:hint="eastAsia"/>
              </w:rPr>
              <w:t>é</w:t>
            </w:r>
            <w:r w:rsidR="0025546A">
              <w:rPr>
                <w:rFonts w:hint="eastAsia"/>
              </w:rPr>
              <w:t>j</w:t>
            </w:r>
            <w:r w:rsidR="0025546A">
              <w:rPr>
                <w:rFonts w:hint="eastAsia"/>
              </w:rPr>
              <w:t>à</w:t>
            </w:r>
            <w:r w:rsidR="0025546A">
              <w:rPr>
                <w:rFonts w:hint="eastAsia"/>
              </w:rPr>
              <w:t xml:space="preserve"> trouv</w:t>
            </w:r>
            <w:r w:rsidR="0025546A">
              <w:rPr>
                <w:rFonts w:hint="eastAsia"/>
              </w:rPr>
              <w:t>é</w:t>
            </w:r>
            <w:r w:rsidR="0025546A">
              <w:rPr>
                <w:rFonts w:hint="eastAsia"/>
              </w:rPr>
              <w:t xml:space="preserve"> </w:t>
            </w:r>
          </w:p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>ptJour</w:t>
            </w:r>
            <w:r w:rsidR="00887EB8">
              <w:rPr>
                <w:rFonts w:hint="eastAsia"/>
              </w:rPr>
              <w:t>，</w:t>
            </w:r>
            <w:r w:rsidR="00887EB8" w:rsidRPr="00E95E6D">
              <w:t xml:space="preserve"> ptCre</w:t>
            </w:r>
            <w:r w:rsidR="0025546A">
              <w:t> </w:t>
            </w:r>
            <w:r w:rsidR="0025546A">
              <w:rPr>
                <w:rFonts w:hint="eastAsia"/>
              </w:rPr>
              <w:t>: int //</w:t>
            </w:r>
            <w:r w:rsidR="00887EB8">
              <w:rPr>
                <w:rFonts w:hint="eastAsia"/>
              </w:rPr>
              <w:t>variable de boucle</w:t>
            </w:r>
          </w:p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flagTrouve : booleen  initialisé à false, </w:t>
            </w:r>
            <w:r w:rsidR="00EF4C6A">
              <w:rPr>
                <w:rFonts w:hint="eastAsia"/>
              </w:rPr>
              <w:br/>
            </w:r>
            <w:r w:rsidR="00EF4C6A">
              <w:t xml:space="preserve">      </w:t>
            </w:r>
            <w:r w:rsidR="00EF4C6A">
              <w:rPr>
                <w:rFonts w:hint="eastAsia"/>
              </w:rPr>
              <w:t xml:space="preserve">                </w:t>
            </w:r>
            <w:r w:rsidR="00887EB8">
              <w:rPr>
                <w:rFonts w:hint="eastAsia"/>
              </w:rPr>
              <w:t xml:space="preserve">changer </w:t>
            </w:r>
            <w:r w:rsidR="00887EB8">
              <w:rPr>
                <w:rFonts w:hint="eastAsia"/>
              </w:rPr>
              <w:t>à</w:t>
            </w:r>
            <w:r w:rsidR="00887EB8">
              <w:rPr>
                <w:rFonts w:hint="eastAsia"/>
              </w:rPr>
              <w:t xml:space="preserve"> </w:t>
            </w:r>
            <w:r w:rsidRPr="00E95E6D">
              <w:t>vrai si la tâche est traitée </w:t>
            </w:r>
          </w:p>
        </w:tc>
      </w:tr>
      <w:tr w:rsidR="00F87134" w:rsidRPr="006C7E72" w:rsidTr="00F87134">
        <w:tc>
          <w:tcPr>
            <w:tcW w:w="8296" w:type="dxa"/>
          </w:tcPr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>Tantque flagTrouve == false et ptJour &lt; nbJour faire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  </w:t>
            </w:r>
            <w:r>
              <w:rPr>
                <w:rFonts w:hint="eastAsia"/>
              </w:rPr>
              <w:t>n</w:t>
            </w:r>
            <w:r w:rsidR="00F87134" w:rsidRPr="00E95E6D">
              <w:t>bLibre = 0; // nombre de creneaux libre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  </w:t>
            </w:r>
            <w:r>
              <w:rPr>
                <w:rFonts w:hint="eastAsia"/>
              </w:rPr>
              <w:t>p</w:t>
            </w:r>
            <w:r w:rsidR="00F87134" w:rsidRPr="00E95E6D">
              <w:t>tCre = 0;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</w:t>
            </w:r>
            <w:r w:rsidR="00F87134" w:rsidRPr="00E95E6D">
              <w:t>Tantque flagTrouve == false et ptCre&lt;nbCreneauJour faire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rPr>
                <w:rFonts w:hint="eastAsia"/>
              </w:rPr>
              <w:t xml:space="preserve">    </w:t>
            </w:r>
            <w:r w:rsidR="00F87134">
              <w:t>S</w:t>
            </w:r>
            <w:r w:rsidR="00F87134" w:rsidRPr="00E95E6D">
              <w:t>i un créneaux est libre ou la tache a ete annulé</w:t>
            </w:r>
            <w:r w:rsidR="00F87134">
              <w:t>e alors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="00F87134" w:rsidRPr="00E95E6D">
              <w:t>nbLibre = nbLibre+1</w:t>
            </w:r>
          </w:p>
          <w:p w:rsidR="00F87134" w:rsidRPr="00887EB8" w:rsidRDefault="00F87134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  S</w:t>
            </w:r>
            <w:r w:rsidR="00887EB8">
              <w:t>i</w:t>
            </w:r>
            <w:r>
              <w:t xml:space="preserve"> </w:t>
            </w:r>
            <w:r w:rsidRPr="00E95E6D">
              <w:t>nbLibre</w:t>
            </w:r>
            <w:r>
              <w:t xml:space="preserve"> </w:t>
            </w:r>
            <w:r w:rsidRPr="00E95E6D">
              <w:t>&gt;=</w:t>
            </w:r>
            <w:r>
              <w:t xml:space="preserve"> nombre de créneau de tache </w:t>
            </w:r>
            <w:r w:rsidR="00887EB8">
              <w:rPr>
                <w:rFonts w:hint="eastAsia"/>
              </w:rPr>
              <w:br/>
            </w:r>
            <w:r w:rsidR="00887EB8">
              <w:t xml:space="preserve">      et pour tous les</w:t>
            </w:r>
            <w:r>
              <w:t xml:space="preserve"> ressources </w:t>
            </w:r>
            <w:r w:rsidRPr="00E95E6D">
              <w:t xml:space="preserve">dans </w:t>
            </w:r>
            <w:r w:rsidR="00887EB8">
              <w:rPr>
                <w:rFonts w:hint="eastAsia"/>
              </w:rPr>
              <w:br/>
            </w:r>
            <w:r w:rsidR="00887EB8">
              <w:t xml:space="preserve">      </w:t>
            </w:r>
            <w:r w:rsidR="00887EB8">
              <w:rPr>
                <w:rFonts w:hint="eastAsia"/>
              </w:rPr>
              <w:t xml:space="preserve">        </w:t>
            </w:r>
            <w:r w:rsidRPr="00E95E6D">
              <w:t>la tableau de ressources de tache</w:t>
            </w:r>
            <w:r>
              <w:t xml:space="preserve"> </w:t>
            </w:r>
            <w:r w:rsidRPr="00E95E6D">
              <w:t>sont libre</w:t>
            </w:r>
            <w:r w:rsidR="00887EB8">
              <w:rPr>
                <w:rFonts w:hint="eastAsia"/>
              </w:rPr>
              <w:br/>
            </w:r>
            <w:r w:rsidRPr="00E95E6D">
              <w:t xml:space="preserve"> </w:t>
            </w:r>
            <w:r w:rsidR="00887EB8">
              <w:rPr>
                <w:rFonts w:hint="eastAsia"/>
              </w:rPr>
              <w:t xml:space="preserve">     </w:t>
            </w:r>
            <w:r>
              <w:t>alors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</w:t>
            </w:r>
            <w:r w:rsidR="00F87134">
              <w:t xml:space="preserve">      </w:t>
            </w:r>
            <w:r w:rsidR="00F87134" w:rsidRPr="00E95E6D">
              <w:t>tableTache[ptJour][ptCre-tache.nbCreneaux+1] = tache;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  </w:t>
            </w:r>
            <w:r w:rsidR="00F87134">
              <w:t xml:space="preserve">  </w:t>
            </w:r>
            <w:r w:rsidR="00F87134" w:rsidRPr="00E95E6D">
              <w:t>tache.etat = 1;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  </w:t>
            </w:r>
            <w:r w:rsidR="00F87134">
              <w:t xml:space="preserve">  </w:t>
            </w:r>
            <w:r w:rsidR="00F87134" w:rsidRPr="00E95E6D">
              <w:t>flagTrouve = true;</w:t>
            </w:r>
          </w:p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  Fin S</w:t>
            </w:r>
            <w:r w:rsidRPr="00E95E6D">
              <w:t>i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  </w:t>
            </w:r>
            <w:r w:rsidR="00F87134">
              <w:t>ptCre = ptCre + 1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</w:t>
            </w:r>
            <w:r w:rsidR="00F87134">
              <w:t>S</w:t>
            </w:r>
            <w:r w:rsidR="00F87134" w:rsidRPr="00E95E6D">
              <w:t>inon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  </w:t>
            </w:r>
            <w:r w:rsidR="00F87134" w:rsidRPr="00E95E6D">
              <w:t>nbLibre = 0;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  </w:t>
            </w:r>
            <w:r w:rsidR="00F87134" w:rsidRPr="00E95E6D">
              <w:t>ptCre = ptCre + tableTache[ptJour][ptCre].nbCreneaux;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</w:t>
            </w:r>
            <w:r w:rsidR="00F87134">
              <w:t>Fin S</w:t>
            </w:r>
            <w:r w:rsidR="00F87134" w:rsidRPr="00E95E6D">
              <w:t>i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</w:t>
            </w:r>
            <w:r w:rsidR="00F87134">
              <w:t>F</w:t>
            </w:r>
            <w:r w:rsidR="00F87134" w:rsidRPr="00E95E6D">
              <w:t>ait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</w:t>
            </w:r>
            <w:r w:rsidR="00F87134" w:rsidRPr="00E95E6D">
              <w:t>ptJour = ptJour+1;</w:t>
            </w:r>
          </w:p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>
              <w:t>F</w:t>
            </w:r>
            <w:r w:rsidRPr="00E95E6D">
              <w:t>ait</w:t>
            </w:r>
          </w:p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>return flagTrouve;</w:t>
            </w:r>
          </w:p>
        </w:tc>
      </w:tr>
    </w:tbl>
    <w:p w:rsidR="00434C22" w:rsidRDefault="00434C22" w:rsidP="00E71324">
      <w:pPr>
        <w:jc w:val="both"/>
        <w:rPr>
          <w:sz w:val="24"/>
          <w:szCs w:val="24"/>
        </w:rPr>
      </w:pPr>
    </w:p>
    <w:p w:rsidR="001E03D7" w:rsidRPr="00E71324" w:rsidRDefault="001E03D7" w:rsidP="00E71324">
      <w:pPr>
        <w:jc w:val="both"/>
        <w:rPr>
          <w:sz w:val="24"/>
          <w:szCs w:val="24"/>
        </w:rPr>
      </w:pPr>
    </w:p>
    <w:p w:rsidR="007F401D" w:rsidRPr="007F401D" w:rsidRDefault="00434C22" w:rsidP="007F401D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F401D">
        <w:rPr>
          <w:sz w:val="24"/>
          <w:szCs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5EED" w:rsidRPr="003B172B" w:rsidTr="00D15EED">
        <w:tc>
          <w:tcPr>
            <w:tcW w:w="8296" w:type="dxa"/>
          </w:tcPr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Classe :EmploiTemps</w:t>
            </w:r>
          </w:p>
        </w:tc>
      </w:tr>
      <w:tr w:rsidR="00D15EED" w:rsidRPr="00BF3273" w:rsidTr="00D15EED">
        <w:tc>
          <w:tcPr>
            <w:tcW w:w="8296" w:type="dxa"/>
          </w:tcPr>
          <w:p w:rsidR="00D15EED" w:rsidRPr="003B172B" w:rsidRDefault="00D15EED" w:rsidP="00D15EED">
            <w:pPr>
              <w:pStyle w:val="source"/>
              <w:framePr w:wrap="around"/>
            </w:pPr>
            <w:r>
              <w:t>M</w:t>
            </w:r>
            <w:r>
              <w:rPr>
                <w:rFonts w:hint="eastAsia"/>
              </w:rPr>
              <w:t>é</w:t>
            </w:r>
            <w:r>
              <w:rPr>
                <w:rFonts w:hint="eastAsia"/>
              </w:rPr>
              <w:t>thode</w:t>
            </w:r>
            <w:r>
              <w:t> </w:t>
            </w:r>
            <w:r>
              <w:rPr>
                <w:rFonts w:hint="eastAsia"/>
              </w:rPr>
              <w:t>:</w:t>
            </w:r>
            <w:r w:rsidRPr="003B172B">
              <w:t xml:space="preserve">verifier(int jour,int creneau,int nbCreneaux) :booléen </w:t>
            </w:r>
          </w:p>
        </w:tc>
      </w:tr>
      <w:tr w:rsidR="00D15EED" w:rsidRPr="00BF3273" w:rsidTr="00D15EED">
        <w:tc>
          <w:tcPr>
            <w:tcW w:w="8296" w:type="dxa"/>
          </w:tcPr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Donne de la classe :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nbCreneauJour :</w:t>
            </w:r>
            <w:r>
              <w:t>int</w:t>
            </w:r>
            <w:r w:rsidRPr="003B172B">
              <w:t xml:space="preserve">  //nombre de créneaux dans un jour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nbJour :</w:t>
            </w:r>
            <w:r>
              <w:t>int</w:t>
            </w:r>
            <w:r w:rsidRPr="003B172B">
              <w:t xml:space="preserve"> //nombre de jours dans une semaine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 xml:space="preserve">tableTache :Tache[][] </w:t>
            </w:r>
            <w:r>
              <w:rPr>
                <w:rFonts w:hint="eastAsia"/>
              </w:rPr>
              <w:t>//l</w:t>
            </w:r>
            <w:r>
              <w:t>’</w:t>
            </w:r>
            <w:r>
              <w:rPr>
                <w:rFonts w:hint="eastAsia"/>
              </w:rPr>
              <w:t xml:space="preserve">emploi du temps contient les tâche </w:t>
            </w:r>
          </w:p>
          <w:p w:rsidR="00D15EED" w:rsidRDefault="00D15EED" w:rsidP="00D15EED">
            <w:pPr>
              <w:pStyle w:val="source"/>
              <w:framePr w:wrap="around"/>
              <w:rPr>
                <w:rFonts w:hint="eastAsia"/>
              </w:rPr>
            </w:pPr>
            <w:r w:rsidRPr="003B172B">
              <w:t xml:space="preserve">Donner : </w:t>
            </w:r>
          </w:p>
          <w:p w:rsidR="00D15EED" w:rsidRDefault="00D15EED" w:rsidP="00D15EED">
            <w:pPr>
              <w:pStyle w:val="source"/>
              <w:framePr w:wrap="around"/>
              <w:rPr>
                <w:rFonts w:hint="eastAsia"/>
              </w:rPr>
            </w:pPr>
            <w:r w:rsidRPr="003B172B">
              <w:t>jour, creneau</w:t>
            </w:r>
            <w:r>
              <w:t> </w:t>
            </w:r>
            <w:r>
              <w:rPr>
                <w:rFonts w:hint="eastAsia"/>
              </w:rPr>
              <w:t>: int : le jour et cr</w:t>
            </w:r>
            <w:r>
              <w:rPr>
                <w:rFonts w:hint="eastAsia"/>
              </w:rPr>
              <w:t>é</w:t>
            </w:r>
            <w:r>
              <w:rPr>
                <w:rFonts w:hint="eastAsia"/>
              </w:rPr>
              <w:t xml:space="preserve">neau on veut ajouter la tâche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 xml:space="preserve">nbCreneaux : </w:t>
            </w:r>
            <w:r>
              <w:t>int</w:t>
            </w:r>
            <w:r w:rsidR="00182578">
              <w:t> </w:t>
            </w:r>
            <w:r w:rsidR="00182578">
              <w:rPr>
                <w:rFonts w:hint="eastAsia"/>
              </w:rPr>
              <w:t>: nombre de cr</w:t>
            </w:r>
            <w:r w:rsidR="00182578">
              <w:rPr>
                <w:rFonts w:hint="eastAsia"/>
              </w:rPr>
              <w:t>é</w:t>
            </w:r>
            <w:r w:rsidR="00182578">
              <w:rPr>
                <w:rFonts w:hint="eastAsia"/>
              </w:rPr>
              <w:t>neaux n</w:t>
            </w:r>
            <w:r w:rsidR="00182578">
              <w:rPr>
                <w:rFonts w:hint="eastAsia"/>
              </w:rPr>
              <w:t>é</w:t>
            </w:r>
            <w:r w:rsidR="00182578">
              <w:rPr>
                <w:rFonts w:hint="eastAsia"/>
              </w:rPr>
              <w:t xml:space="preserve">cessaire pour la tâche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 xml:space="preserve">Local :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TableTacheToday : Tache[]</w:t>
            </w:r>
            <w:r w:rsidR="00182578">
              <w:rPr>
                <w:rFonts w:hint="eastAsia"/>
              </w:rPr>
              <w:t xml:space="preserve"> //une colonne de</w:t>
            </w:r>
            <w:r w:rsidR="00182578" w:rsidRPr="003B172B">
              <w:t xml:space="preserve"> </w:t>
            </w:r>
            <w:r w:rsidR="00182578" w:rsidRPr="003B172B">
              <w:t>tableTache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 xml:space="preserve">ptCre : </w:t>
            </w:r>
            <w:r>
              <w:t>int</w:t>
            </w:r>
            <w:r w:rsidRPr="003B172B">
              <w:t xml:space="preserve"> </w:t>
            </w:r>
            <w:r w:rsidR="00182578">
              <w:rPr>
                <w:rFonts w:hint="eastAsia"/>
              </w:rPr>
              <w:t>//</w:t>
            </w:r>
            <w:r w:rsidR="00182578">
              <w:rPr>
                <w:rFonts w:hint="eastAsia"/>
              </w:rPr>
              <w:t>variable de boucle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lastTache : Tache</w:t>
            </w:r>
            <w:r w:rsidR="00182578">
              <w:rPr>
                <w:rFonts w:hint="eastAsia"/>
              </w:rPr>
              <w:t xml:space="preserve"> //la dernier tâche (si trouv</w:t>
            </w:r>
            <w:r w:rsidR="00182578">
              <w:rPr>
                <w:rFonts w:hint="eastAsia"/>
              </w:rPr>
              <w:t>é</w:t>
            </w:r>
            <w:r w:rsidR="00182578">
              <w:rPr>
                <w:rFonts w:hint="eastAsia"/>
              </w:rPr>
              <w:t xml:space="preserve">) </w:t>
            </w:r>
            <w:bookmarkStart w:id="6" w:name="_GoBack"/>
            <w:bookmarkEnd w:id="6"/>
            <w:r w:rsidR="009502C5" w:rsidRPr="003B172B">
              <w:t>précédente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 xml:space="preserve">nbLibre : </w:t>
            </w:r>
            <w:r>
              <w:t>int</w:t>
            </w:r>
            <w:r w:rsidR="00182578">
              <w:t> </w:t>
            </w:r>
            <w:r w:rsidR="00182578">
              <w:rPr>
                <w:rFonts w:hint="eastAsia"/>
              </w:rPr>
              <w:t xml:space="preserve">: </w:t>
            </w:r>
            <w:r w:rsidR="00182578">
              <w:t>initialisé à 0</w:t>
            </w:r>
            <w:r w:rsidR="00182578">
              <w:rPr>
                <w:rFonts w:hint="eastAsia"/>
              </w:rPr>
              <w:t>, nombre de cr</w:t>
            </w:r>
            <w:r w:rsidR="00182578">
              <w:rPr>
                <w:rFonts w:hint="eastAsia"/>
              </w:rPr>
              <w:t>é</w:t>
            </w:r>
            <w:r w:rsidR="00182578">
              <w:rPr>
                <w:rFonts w:hint="eastAsia"/>
              </w:rPr>
              <w:t>neaux trouv</w:t>
            </w:r>
            <w:r w:rsidR="00182578">
              <w:rPr>
                <w:rFonts w:hint="eastAsia"/>
              </w:rPr>
              <w:t>é</w:t>
            </w:r>
          </w:p>
          <w:p w:rsidR="00D15EED" w:rsidRPr="003B172B" w:rsidRDefault="00D15EED" w:rsidP="00517532">
            <w:pPr>
              <w:pStyle w:val="source"/>
              <w:framePr w:wrap="around"/>
            </w:pPr>
            <w:r w:rsidRPr="003B172B">
              <w:t>i :</w:t>
            </w:r>
            <w:r>
              <w:t>int</w:t>
            </w:r>
            <w:r w:rsidR="00517532">
              <w:t xml:space="preserve"> //ind</w:t>
            </w:r>
            <w:r w:rsidR="00517532">
              <w:rPr>
                <w:rFonts w:hint="eastAsia"/>
              </w:rPr>
              <w:t>ice</w:t>
            </w:r>
            <w:r w:rsidRPr="003B172B">
              <w:t xml:space="preserve"> de boucle </w:t>
            </w:r>
          </w:p>
        </w:tc>
      </w:tr>
      <w:tr w:rsidR="00D15EED" w:rsidRPr="003B172B" w:rsidTr="00D15EED">
        <w:tc>
          <w:tcPr>
            <w:tcW w:w="8296" w:type="dxa"/>
          </w:tcPr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Tache[] tableTacheToday = tableTache[jour];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ptCre = creneau;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lastTache = null;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//chercher la tache précédente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Tq ptCre&gt;=0&amp;&amp;lastTache==null faire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si tableTacheToday[ptCre]!=null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 </w:t>
            </w:r>
            <w:r w:rsidRPr="003B172B">
              <w:t xml:space="preserve"> et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  </w:t>
            </w:r>
            <w:r w:rsidRPr="003B172B">
              <w:t xml:space="preserve"> </w:t>
            </w:r>
            <w:r>
              <w:rPr>
                <w:rFonts w:hint="eastAsia"/>
              </w:rPr>
              <w:t xml:space="preserve"> </w:t>
            </w:r>
            <w:r w:rsidRPr="003B172B">
              <w:t>tableTacheToday[ptCre].etat!=-1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 w:rsidRPr="003B172B">
              <w:t xml:space="preserve"> //donc il y a une tâche non annulé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faire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  </w:t>
            </w:r>
            <w:r w:rsidRPr="003B172B">
              <w:t>lastTache = tableTacheToday[ptCre];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fin si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ptCre--;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fait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 xml:space="preserve">si lastTache!=null faire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//il y a une tâche précédent ce jour la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si creneau&lt;=ptCre+lastTache.nbCreneaux faire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 xml:space="preserve">//donc le créneau n'est pas disponible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  </w:t>
            </w:r>
            <w:r w:rsidRPr="003B172B">
              <w:t>return false;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fin si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fin si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//Compter nombre de créneaux libre à partie du point donné.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si creneau+nbCreneaux&gt;nbCreneauJour faire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 xml:space="preserve">//il n'y a pas assez de créneaux apres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return false;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fin si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pour i de 0 à nbCreneaux-1 faire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//il existe une tache est il n'est pas annuele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Si tableTacheToday[creneau+i]!=null</w:t>
            </w:r>
            <w:r w:rsidRPr="003B172B">
              <w:br/>
            </w:r>
            <w:r>
              <w:t xml:space="preserve">    </w:t>
            </w:r>
            <w:r w:rsidRPr="003B172B">
              <w:t>et</w:t>
            </w:r>
            <w:r w:rsidRPr="003B172B">
              <w:br/>
            </w:r>
            <w:r>
              <w:t xml:space="preserve">    </w:t>
            </w:r>
            <w:r w:rsidRPr="003B172B">
              <w:t>tableTacheToday[creneau+i].etat!=-1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Faire</w:t>
            </w:r>
            <w:r w:rsidRPr="003B172B">
              <w:br/>
            </w:r>
            <w:r>
              <w:t xml:space="preserve">  </w:t>
            </w:r>
            <w:r w:rsidRPr="003B172B">
              <w:t>turn false;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fin si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fait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return true;</w:t>
            </w:r>
          </w:p>
        </w:tc>
      </w:tr>
    </w:tbl>
    <w:p w:rsidR="007F401D" w:rsidRPr="007F401D" w:rsidRDefault="007F401D" w:rsidP="007F401D">
      <w:pPr>
        <w:tabs>
          <w:tab w:val="left" w:pos="2595"/>
        </w:tabs>
        <w:jc w:val="both"/>
        <w:rPr>
          <w:sz w:val="24"/>
          <w:szCs w:val="24"/>
        </w:rPr>
      </w:pPr>
    </w:p>
    <w:sectPr w:rsidR="007F401D" w:rsidRPr="007F401D" w:rsidSect="00D309C0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91D" w:rsidRDefault="0018391D" w:rsidP="00A6085C">
      <w:pPr>
        <w:spacing w:after="0" w:line="240" w:lineRule="auto"/>
      </w:pPr>
      <w:r>
        <w:separator/>
      </w:r>
    </w:p>
  </w:endnote>
  <w:endnote w:type="continuationSeparator" w:id="0">
    <w:p w:rsidR="0018391D" w:rsidRDefault="0018391D" w:rsidP="00A60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e Sans UI">
    <w:altName w:val="Times New Roman"/>
    <w:charset w:val="00"/>
    <w:family w:val="auto"/>
    <w:pitch w:val="variable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文泉驿等宽微米黑">
    <w:altName w:val="Arial Unicode MS"/>
    <w:panose1 w:val="020B0606030804020204"/>
    <w:charset w:val="86"/>
    <w:family w:val="swiss"/>
    <w:pitch w:val="variable"/>
    <w:sig w:usb0="E10002EF" w:usb1="6BDFFCFB" w:usb2="00800036" w:usb3="00000000" w:csb0="003E019F" w:csb1="00000000"/>
  </w:font>
  <w:font w:name="Andalus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arial, sans-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24653"/>
      <w:docPartObj>
        <w:docPartGallery w:val="Page Numbers (Bottom of Page)"/>
        <w:docPartUnique/>
      </w:docPartObj>
    </w:sdtPr>
    <w:sdtEndPr/>
    <w:sdtContent>
      <w:p w:rsidR="00A6085C" w:rsidRDefault="0018391D">
        <w:pPr>
          <w:pStyle w:val="a9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51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51">
                <w:txbxContent>
                  <w:p w:rsidR="004C7E7A" w:rsidRDefault="00C43E6D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9502C5" w:rsidRPr="009502C5">
                      <w:rPr>
                        <w:noProof/>
                        <w:sz w:val="16"/>
                        <w:szCs w:val="16"/>
                      </w:rPr>
                      <w:t>8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91D" w:rsidRDefault="0018391D" w:rsidP="00A6085C">
      <w:pPr>
        <w:spacing w:after="0" w:line="240" w:lineRule="auto"/>
      </w:pPr>
      <w:r>
        <w:separator/>
      </w:r>
    </w:p>
  </w:footnote>
  <w:footnote w:type="continuationSeparator" w:id="0">
    <w:p w:rsidR="0018391D" w:rsidRDefault="0018391D" w:rsidP="00A60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6454"/>
      </v:shape>
    </w:pict>
  </w:numPicBullet>
  <w:abstractNum w:abstractNumId="0">
    <w:nsid w:val="179B4BDA"/>
    <w:multiLevelType w:val="hybridMultilevel"/>
    <w:tmpl w:val="5A6661E4"/>
    <w:lvl w:ilvl="0" w:tplc="040C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19975DD5"/>
    <w:multiLevelType w:val="hybridMultilevel"/>
    <w:tmpl w:val="AE3A5206"/>
    <w:lvl w:ilvl="0" w:tplc="2760F32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31303"/>
    <w:multiLevelType w:val="hybridMultilevel"/>
    <w:tmpl w:val="49024A5A"/>
    <w:lvl w:ilvl="0" w:tplc="3D10D75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>
    <w:nsid w:val="1FD27D54"/>
    <w:multiLevelType w:val="hybridMultilevel"/>
    <w:tmpl w:val="44946710"/>
    <w:lvl w:ilvl="0" w:tplc="E17838A4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26831687"/>
    <w:multiLevelType w:val="hybridMultilevel"/>
    <w:tmpl w:val="BF6AEF9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4A6C1E"/>
    <w:multiLevelType w:val="hybridMultilevel"/>
    <w:tmpl w:val="0B74ABEA"/>
    <w:lvl w:ilvl="0" w:tplc="040C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A18236D"/>
    <w:multiLevelType w:val="hybridMultilevel"/>
    <w:tmpl w:val="E5E6370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63A45"/>
    <w:multiLevelType w:val="hybridMultilevel"/>
    <w:tmpl w:val="D3EC920C"/>
    <w:lvl w:ilvl="0" w:tplc="EC0E7DB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057D4"/>
    <w:multiLevelType w:val="hybridMultilevel"/>
    <w:tmpl w:val="6B5AD8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50942"/>
    <w:multiLevelType w:val="hybridMultilevel"/>
    <w:tmpl w:val="8438CEEA"/>
    <w:lvl w:ilvl="0" w:tplc="040C0013">
      <w:start w:val="1"/>
      <w:numFmt w:val="upperRoman"/>
      <w:lvlText w:val="%1."/>
      <w:lvlJc w:val="righ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3EB74386"/>
    <w:multiLevelType w:val="hybridMultilevel"/>
    <w:tmpl w:val="27C2C54C"/>
    <w:lvl w:ilvl="0" w:tplc="BC1E660A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41A647DE"/>
    <w:multiLevelType w:val="hybridMultilevel"/>
    <w:tmpl w:val="A11C1F16"/>
    <w:lvl w:ilvl="0" w:tplc="040C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42EF7B30"/>
    <w:multiLevelType w:val="hybridMultilevel"/>
    <w:tmpl w:val="DBB40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235AF"/>
    <w:multiLevelType w:val="hybridMultilevel"/>
    <w:tmpl w:val="C9241EC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910E00"/>
    <w:multiLevelType w:val="hybridMultilevel"/>
    <w:tmpl w:val="7F2066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36A4C"/>
    <w:multiLevelType w:val="hybridMultilevel"/>
    <w:tmpl w:val="62CA7F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727E1"/>
    <w:multiLevelType w:val="hybridMultilevel"/>
    <w:tmpl w:val="2ED29EF4"/>
    <w:lvl w:ilvl="0" w:tplc="6A76B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12"/>
  </w:num>
  <w:num w:numId="6">
    <w:abstractNumId w:val="6"/>
  </w:num>
  <w:num w:numId="7">
    <w:abstractNumId w:val="2"/>
  </w:num>
  <w:num w:numId="8">
    <w:abstractNumId w:val="16"/>
  </w:num>
  <w:num w:numId="9">
    <w:abstractNumId w:val="4"/>
  </w:num>
  <w:num w:numId="10">
    <w:abstractNumId w:val="11"/>
  </w:num>
  <w:num w:numId="11">
    <w:abstractNumId w:val="5"/>
  </w:num>
  <w:num w:numId="12">
    <w:abstractNumId w:val="0"/>
  </w:num>
  <w:num w:numId="13">
    <w:abstractNumId w:val="14"/>
  </w:num>
  <w:num w:numId="14">
    <w:abstractNumId w:val="3"/>
  </w:num>
  <w:num w:numId="15">
    <w:abstractNumId w:val="8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31A7"/>
    <w:rsid w:val="00033B6C"/>
    <w:rsid w:val="00037E33"/>
    <w:rsid w:val="00090760"/>
    <w:rsid w:val="00097F8D"/>
    <w:rsid w:val="000A1B9A"/>
    <w:rsid w:val="001029C8"/>
    <w:rsid w:val="00107276"/>
    <w:rsid w:val="00112C72"/>
    <w:rsid w:val="001504DB"/>
    <w:rsid w:val="00175426"/>
    <w:rsid w:val="00182578"/>
    <w:rsid w:val="0018391D"/>
    <w:rsid w:val="00184224"/>
    <w:rsid w:val="001A0AC9"/>
    <w:rsid w:val="001B3943"/>
    <w:rsid w:val="001D41BF"/>
    <w:rsid w:val="001E03D7"/>
    <w:rsid w:val="001F557B"/>
    <w:rsid w:val="00250323"/>
    <w:rsid w:val="00253263"/>
    <w:rsid w:val="0025546A"/>
    <w:rsid w:val="0027795A"/>
    <w:rsid w:val="00363FB2"/>
    <w:rsid w:val="00365CB6"/>
    <w:rsid w:val="00384B72"/>
    <w:rsid w:val="00396B77"/>
    <w:rsid w:val="003B0CF0"/>
    <w:rsid w:val="003B2EDA"/>
    <w:rsid w:val="003C04BF"/>
    <w:rsid w:val="003C3692"/>
    <w:rsid w:val="004074D9"/>
    <w:rsid w:val="00433817"/>
    <w:rsid w:val="00434C22"/>
    <w:rsid w:val="004417B3"/>
    <w:rsid w:val="004431A7"/>
    <w:rsid w:val="00466A95"/>
    <w:rsid w:val="00485EF2"/>
    <w:rsid w:val="004C7E7A"/>
    <w:rsid w:val="004D6BED"/>
    <w:rsid w:val="004F2A4A"/>
    <w:rsid w:val="004F3C86"/>
    <w:rsid w:val="00503500"/>
    <w:rsid w:val="0051566B"/>
    <w:rsid w:val="00517532"/>
    <w:rsid w:val="00525CF2"/>
    <w:rsid w:val="00543B8E"/>
    <w:rsid w:val="00560301"/>
    <w:rsid w:val="005B21C2"/>
    <w:rsid w:val="00603B31"/>
    <w:rsid w:val="00615918"/>
    <w:rsid w:val="00625C4C"/>
    <w:rsid w:val="006422AE"/>
    <w:rsid w:val="00653502"/>
    <w:rsid w:val="006670FD"/>
    <w:rsid w:val="00671652"/>
    <w:rsid w:val="00672566"/>
    <w:rsid w:val="00683126"/>
    <w:rsid w:val="0069203F"/>
    <w:rsid w:val="006A1736"/>
    <w:rsid w:val="006C7E72"/>
    <w:rsid w:val="006D296E"/>
    <w:rsid w:val="006F416D"/>
    <w:rsid w:val="00726F0A"/>
    <w:rsid w:val="0077353C"/>
    <w:rsid w:val="007A0FBA"/>
    <w:rsid w:val="007B78B0"/>
    <w:rsid w:val="007C437C"/>
    <w:rsid w:val="007D133F"/>
    <w:rsid w:val="007F401D"/>
    <w:rsid w:val="00801EA6"/>
    <w:rsid w:val="008242D4"/>
    <w:rsid w:val="00886A6C"/>
    <w:rsid w:val="00887EB8"/>
    <w:rsid w:val="008C2E61"/>
    <w:rsid w:val="008D2084"/>
    <w:rsid w:val="008E4C7E"/>
    <w:rsid w:val="008F7EC3"/>
    <w:rsid w:val="00903936"/>
    <w:rsid w:val="009502C5"/>
    <w:rsid w:val="00976431"/>
    <w:rsid w:val="00987BBF"/>
    <w:rsid w:val="009972B0"/>
    <w:rsid w:val="009B27FF"/>
    <w:rsid w:val="009D077A"/>
    <w:rsid w:val="00A20222"/>
    <w:rsid w:val="00A6085C"/>
    <w:rsid w:val="00A655EE"/>
    <w:rsid w:val="00AB637B"/>
    <w:rsid w:val="00AB7C3F"/>
    <w:rsid w:val="00AF5788"/>
    <w:rsid w:val="00B15F23"/>
    <w:rsid w:val="00B46656"/>
    <w:rsid w:val="00B64B45"/>
    <w:rsid w:val="00B82366"/>
    <w:rsid w:val="00BA4FE7"/>
    <w:rsid w:val="00BB07BC"/>
    <w:rsid w:val="00BB7278"/>
    <w:rsid w:val="00BD7E81"/>
    <w:rsid w:val="00C167F0"/>
    <w:rsid w:val="00C24CF3"/>
    <w:rsid w:val="00C43E6D"/>
    <w:rsid w:val="00C71B29"/>
    <w:rsid w:val="00C7663C"/>
    <w:rsid w:val="00CC0AD2"/>
    <w:rsid w:val="00CC4596"/>
    <w:rsid w:val="00CF39FA"/>
    <w:rsid w:val="00CF6FEC"/>
    <w:rsid w:val="00D1320D"/>
    <w:rsid w:val="00D15EED"/>
    <w:rsid w:val="00D309C0"/>
    <w:rsid w:val="00D37081"/>
    <w:rsid w:val="00D4614A"/>
    <w:rsid w:val="00D600F2"/>
    <w:rsid w:val="00D611B9"/>
    <w:rsid w:val="00D80284"/>
    <w:rsid w:val="00D8667B"/>
    <w:rsid w:val="00D86BAA"/>
    <w:rsid w:val="00D87BE4"/>
    <w:rsid w:val="00D91DA6"/>
    <w:rsid w:val="00E55BA4"/>
    <w:rsid w:val="00E572B4"/>
    <w:rsid w:val="00E6131B"/>
    <w:rsid w:val="00E669FC"/>
    <w:rsid w:val="00E71324"/>
    <w:rsid w:val="00E95E6D"/>
    <w:rsid w:val="00E97481"/>
    <w:rsid w:val="00EA303A"/>
    <w:rsid w:val="00EA7F94"/>
    <w:rsid w:val="00EC1A49"/>
    <w:rsid w:val="00EE462E"/>
    <w:rsid w:val="00EF4C6A"/>
    <w:rsid w:val="00F0370A"/>
    <w:rsid w:val="00F87134"/>
    <w:rsid w:val="00FB770B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4431A7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C167F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a5">
    <w:name w:val="Title"/>
    <w:basedOn w:val="a"/>
    <w:next w:val="a"/>
    <w:link w:val="Char0"/>
    <w:uiPriority w:val="10"/>
    <w:qFormat/>
    <w:rsid w:val="00C16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C16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2532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2532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7B78B0"/>
    <w:pPr>
      <w:ind w:left="720"/>
      <w:contextualSpacing/>
    </w:pPr>
  </w:style>
  <w:style w:type="paragraph" w:customStyle="1" w:styleId="Standard">
    <w:name w:val="Standard"/>
    <w:link w:val="StandardCar"/>
    <w:rsid w:val="00033B6C"/>
    <w:pPr>
      <w:suppressAutoHyphens/>
      <w:autoSpaceDN w:val="0"/>
      <w:textAlignment w:val="baseline"/>
    </w:pPr>
    <w:rPr>
      <w:rFonts w:ascii="Calibri" w:eastAsia="宋体" w:hAnsi="Calibri" w:cs="Calibri"/>
      <w:kern w:val="3"/>
    </w:rPr>
  </w:style>
  <w:style w:type="character" w:customStyle="1" w:styleId="StandardCar">
    <w:name w:val="Standard Car"/>
    <w:basedOn w:val="a0"/>
    <w:link w:val="Standard"/>
    <w:rsid w:val="00033B6C"/>
    <w:rPr>
      <w:rFonts w:ascii="Calibri" w:eastAsia="宋体" w:hAnsi="Calibri" w:cs="Calibri"/>
      <w:kern w:val="3"/>
    </w:rPr>
  </w:style>
  <w:style w:type="paragraph" w:styleId="a8">
    <w:name w:val="header"/>
    <w:basedOn w:val="a"/>
    <w:link w:val="Char2"/>
    <w:uiPriority w:val="99"/>
    <w:semiHidden/>
    <w:unhideWhenUsed/>
    <w:rsid w:val="00A60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2">
    <w:name w:val="页眉 Char"/>
    <w:basedOn w:val="a0"/>
    <w:link w:val="a8"/>
    <w:uiPriority w:val="99"/>
    <w:semiHidden/>
    <w:rsid w:val="00A6085C"/>
  </w:style>
  <w:style w:type="paragraph" w:styleId="a9">
    <w:name w:val="footer"/>
    <w:basedOn w:val="a"/>
    <w:link w:val="Char3"/>
    <w:uiPriority w:val="99"/>
    <w:semiHidden/>
    <w:unhideWhenUsed/>
    <w:rsid w:val="00A60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页脚 Char"/>
    <w:basedOn w:val="a0"/>
    <w:link w:val="a9"/>
    <w:uiPriority w:val="99"/>
    <w:semiHidden/>
    <w:rsid w:val="00A6085C"/>
  </w:style>
  <w:style w:type="paragraph" w:customStyle="1" w:styleId="Textbody">
    <w:name w:val="Text body"/>
    <w:basedOn w:val="a"/>
    <w:rsid w:val="009B27F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table" w:styleId="aa">
    <w:name w:val="Table Grid"/>
    <w:basedOn w:val="a1"/>
    <w:uiPriority w:val="39"/>
    <w:rsid w:val="00D13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">
    <w:name w:val="source"/>
    <w:basedOn w:val="a"/>
    <w:link w:val="sourceChar"/>
    <w:autoRedefine/>
    <w:qFormat/>
    <w:rsid w:val="00887EB8"/>
    <w:pPr>
      <w:framePr w:hSpace="141" w:wrap="around" w:vAnchor="text" w:hAnchor="margin" w:xAlign="center" w:y="433"/>
      <w:widowControl w:val="0"/>
      <w:suppressAutoHyphens/>
      <w:spacing w:after="0" w:line="200" w:lineRule="exact"/>
    </w:pPr>
    <w:rPr>
      <w:rFonts w:ascii="Source Code Pro" w:eastAsia="文泉驿等宽微米黑" w:hAnsi="Source Code Pro" w:cs="Andalus"/>
      <w:noProof/>
      <w:kern w:val="2"/>
      <w:sz w:val="20"/>
      <w:szCs w:val="24"/>
      <w:lang w:eastAsia="zh-CN"/>
    </w:rPr>
  </w:style>
  <w:style w:type="character" w:customStyle="1" w:styleId="sourceChar">
    <w:name w:val="source Char"/>
    <w:basedOn w:val="a0"/>
    <w:link w:val="source"/>
    <w:rsid w:val="00887EB8"/>
    <w:rPr>
      <w:rFonts w:ascii="Source Code Pro" w:eastAsia="文泉驿等宽微米黑" w:hAnsi="Source Code Pro" w:cs="Andalus"/>
      <w:noProof/>
      <w:kern w:val="2"/>
      <w:sz w:val="20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B73DDD-BAFD-49AE-898E-B7A475F20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9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ASUS</cp:lastModifiedBy>
  <cp:revision>85</cp:revision>
  <dcterms:created xsi:type="dcterms:W3CDTF">2015-11-26T15:21:00Z</dcterms:created>
  <dcterms:modified xsi:type="dcterms:W3CDTF">2015-12-02T14:35:00Z</dcterms:modified>
</cp:coreProperties>
</file>